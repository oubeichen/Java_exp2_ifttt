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963" w:rsidRPr="00887CBB" w:rsidRDefault="001E5963" w:rsidP="001E5963">
      <w:pPr>
        <w:pStyle w:val="1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JAVA实习</w:t>
      </w:r>
      <w:r w:rsidRPr="00887CBB">
        <w:rPr>
          <w:rFonts w:asciiTheme="majorEastAsia" w:eastAsiaTheme="majorEastAsia" w:hAnsiTheme="majorEastAsia"/>
        </w:rPr>
        <w:t>作业一</w:t>
      </w:r>
    </w:p>
    <w:p w:rsidR="001E5963" w:rsidRPr="00887CBB" w:rsidRDefault="001E5963" w:rsidP="001E5963">
      <w:pPr>
        <w:pStyle w:val="2"/>
        <w:rPr>
          <w:rFonts w:asciiTheme="majorEastAsia" w:hAnsiTheme="majorEastAsia"/>
          <w:b w:val="0"/>
          <w:w w:val="90"/>
          <w:sz w:val="28"/>
        </w:rPr>
      </w:pPr>
      <w:r w:rsidRPr="00887CBB">
        <w:rPr>
          <w:rFonts w:asciiTheme="majorEastAsia" w:hAnsiTheme="majorEastAsia" w:hint="eastAsia"/>
          <w:b w:val="0"/>
          <w:w w:val="90"/>
          <w:sz w:val="28"/>
        </w:rPr>
        <w:t>计算机系111220086 欧北辰</w:t>
      </w:r>
    </w:p>
    <w:p w:rsidR="00EE05DD" w:rsidRPr="00887CBB" w:rsidRDefault="00976FDD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2</w:t>
      </w:r>
      <w:r w:rsidRPr="00887CBB">
        <w:rPr>
          <w:rFonts w:asciiTheme="majorEastAsia" w:eastAsiaTheme="majorEastAsia" w:hAnsiTheme="majorEastAsia"/>
        </w:rPr>
        <w:t>013</w:t>
      </w:r>
      <w:r w:rsidRPr="00887CBB">
        <w:rPr>
          <w:rFonts w:asciiTheme="majorEastAsia" w:eastAsiaTheme="majorEastAsia" w:hAnsiTheme="majorEastAsia" w:hint="eastAsia"/>
        </w:rPr>
        <w:t>年1</w:t>
      </w:r>
      <w:r w:rsidR="00DC2088" w:rsidRPr="00887CBB">
        <w:rPr>
          <w:rFonts w:asciiTheme="majorEastAsia" w:eastAsiaTheme="majorEastAsia" w:hAnsiTheme="majorEastAsia"/>
        </w:rPr>
        <w:t>1</w:t>
      </w:r>
      <w:r w:rsidRPr="00887CBB">
        <w:rPr>
          <w:rFonts w:asciiTheme="majorEastAsia" w:eastAsiaTheme="majorEastAsia" w:hAnsiTheme="majorEastAsia" w:hint="eastAsia"/>
        </w:rPr>
        <w:t>月</w:t>
      </w:r>
      <w:r w:rsidR="00601237" w:rsidRPr="00887CBB">
        <w:rPr>
          <w:rFonts w:asciiTheme="majorEastAsia" w:eastAsiaTheme="majorEastAsia" w:hAnsiTheme="majorEastAsia"/>
        </w:rPr>
        <w:t>1</w:t>
      </w:r>
      <w:r w:rsidR="00DC2088" w:rsidRPr="00887CBB">
        <w:rPr>
          <w:rFonts w:asciiTheme="majorEastAsia" w:eastAsiaTheme="majorEastAsia" w:hAnsiTheme="majorEastAsia"/>
        </w:rPr>
        <w:t>9</w:t>
      </w:r>
      <w:r w:rsidRPr="00887CBB">
        <w:rPr>
          <w:rFonts w:asciiTheme="majorEastAsia" w:eastAsiaTheme="majorEastAsia" w:hAnsiTheme="majorEastAsia" w:hint="eastAsia"/>
        </w:rPr>
        <w:t>日</w:t>
      </w:r>
    </w:p>
    <w:p w:rsidR="00781966" w:rsidRPr="00887CBB" w:rsidRDefault="00781966">
      <w:pPr>
        <w:rPr>
          <w:rFonts w:asciiTheme="majorEastAsia" w:eastAsiaTheme="majorEastAsia" w:hAnsiTheme="majorEastAsia"/>
        </w:rPr>
      </w:pPr>
    </w:p>
    <w:p w:rsidR="00083153" w:rsidRPr="00887CBB" w:rsidRDefault="00083153" w:rsidP="00083153">
      <w:pPr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  <w:b/>
          <w:bCs/>
        </w:rPr>
        <w:t>项目内容：</w:t>
      </w:r>
      <w:r w:rsidRPr="00887CBB">
        <w:rPr>
          <w:rFonts w:asciiTheme="majorEastAsia" w:eastAsiaTheme="majorEastAsia" w:hAnsiTheme="majorEastAsia" w:cs="宋体" w:hint="eastAsia"/>
        </w:rPr>
        <w:t>设计并实现一个简单的</w:t>
      </w:r>
      <w:r w:rsidRPr="00887CBB">
        <w:rPr>
          <w:rFonts w:asciiTheme="majorEastAsia" w:eastAsiaTheme="majorEastAsia" w:hAnsiTheme="majorEastAsia" w:cs="宋体"/>
        </w:rPr>
        <w:t>IFTTT</w:t>
      </w:r>
      <w:r w:rsidRPr="00887CBB">
        <w:rPr>
          <w:rFonts w:asciiTheme="majorEastAsia" w:eastAsiaTheme="majorEastAsia" w:hAnsiTheme="majorEastAsia" w:cs="宋体" w:hint="eastAsia"/>
        </w:rPr>
        <w:t>窗口程序</w:t>
      </w:r>
    </w:p>
    <w:p w:rsidR="00083153" w:rsidRPr="00887CBB" w:rsidRDefault="00083153" w:rsidP="00083153">
      <w:pPr>
        <w:rPr>
          <w:rFonts w:asciiTheme="majorEastAsia" w:eastAsiaTheme="majorEastAsia" w:hAnsiTheme="majorEastAsia" w:cs="Times New Roman"/>
        </w:rPr>
      </w:pPr>
    </w:p>
    <w:p w:rsidR="00083153" w:rsidRPr="00887CBB" w:rsidRDefault="00083153" w:rsidP="00083153">
      <w:pPr>
        <w:rPr>
          <w:rFonts w:asciiTheme="majorEastAsia" w:eastAsiaTheme="majorEastAsia" w:hAnsiTheme="majorEastAsia" w:cs="Times New Roman"/>
          <w:b/>
          <w:bCs/>
        </w:rPr>
      </w:pPr>
      <w:r w:rsidRPr="00887CBB">
        <w:rPr>
          <w:rFonts w:asciiTheme="majorEastAsia" w:eastAsiaTheme="majorEastAsia" w:hAnsiTheme="majorEastAsia" w:cs="宋体" w:hint="eastAsia"/>
          <w:b/>
          <w:bCs/>
        </w:rPr>
        <w:t>功能要求：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/>
        </w:rPr>
        <w:t>GUI</w:t>
      </w:r>
      <w:r w:rsidRPr="00887CBB">
        <w:rPr>
          <w:rFonts w:asciiTheme="majorEastAsia" w:eastAsiaTheme="majorEastAsia" w:hAnsiTheme="majorEastAsia" w:cs="宋体" w:hint="eastAsia"/>
        </w:rPr>
        <w:t>窗口：设计良好的图形用户界面，界面中要求至少有菜单栏、输入区、文本域、主显区四个区域（其他图形元素可以自行按需添加）。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新建任务：一个任务包括一个</w:t>
      </w:r>
      <w:r w:rsidRPr="00887CBB">
        <w:rPr>
          <w:rFonts w:asciiTheme="majorEastAsia" w:eastAsiaTheme="majorEastAsia" w:hAnsiTheme="majorEastAsia" w:cs="宋体"/>
        </w:rPr>
        <w:t>THIS</w:t>
      </w:r>
      <w:r w:rsidRPr="00887CBB">
        <w:rPr>
          <w:rFonts w:asciiTheme="majorEastAsia" w:eastAsiaTheme="majorEastAsia" w:hAnsiTheme="majorEastAsia" w:cs="宋体" w:hint="eastAsia"/>
        </w:rPr>
        <w:t>和一个</w:t>
      </w:r>
      <w:r w:rsidRPr="00887CBB">
        <w:rPr>
          <w:rFonts w:asciiTheme="majorEastAsia" w:eastAsiaTheme="majorEastAsia" w:hAnsiTheme="majorEastAsia" w:cs="宋体"/>
        </w:rPr>
        <w:t>THAT</w:t>
      </w:r>
      <w:r w:rsidRPr="00887CBB">
        <w:rPr>
          <w:rFonts w:asciiTheme="majorEastAsia" w:eastAsiaTheme="majorEastAsia" w:hAnsiTheme="majorEastAsia" w:cs="宋体" w:hint="eastAsia"/>
        </w:rPr>
        <w:t>。用户可以通过图形化交互界面，根据可选的</w:t>
      </w:r>
      <w:r w:rsidRPr="00887CBB">
        <w:rPr>
          <w:rFonts w:asciiTheme="majorEastAsia" w:eastAsiaTheme="majorEastAsia" w:hAnsiTheme="majorEastAsia" w:cs="宋体"/>
        </w:rPr>
        <w:t>THIS</w:t>
      </w:r>
      <w:r w:rsidRPr="00887CBB">
        <w:rPr>
          <w:rFonts w:asciiTheme="majorEastAsia" w:eastAsiaTheme="majorEastAsia" w:hAnsiTheme="majorEastAsia" w:cs="宋体" w:hint="eastAsia"/>
        </w:rPr>
        <w:t>和</w:t>
      </w:r>
      <w:r w:rsidRPr="00887CBB">
        <w:rPr>
          <w:rFonts w:asciiTheme="majorEastAsia" w:eastAsiaTheme="majorEastAsia" w:hAnsiTheme="majorEastAsia" w:cs="宋体"/>
        </w:rPr>
        <w:t>THAT</w:t>
      </w:r>
      <w:r w:rsidRPr="00887CBB">
        <w:rPr>
          <w:rFonts w:asciiTheme="majorEastAsia" w:eastAsiaTheme="majorEastAsia" w:hAnsiTheme="majorEastAsia" w:cs="宋体" w:hint="eastAsia"/>
        </w:rPr>
        <w:t>来新建任务。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修改任务：用户可以修改已有的任务。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查看、删除任务：用户可以查看所有已有的任务，也可以选中并删除已有的任务。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任务控制：用户可以选择开始、暂停和结束当前的任务。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任务运行信息：在主界面显示当前正在运行的任务，并实时的输出当前任务的运行信息。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可选的</w:t>
      </w:r>
      <w:r w:rsidRPr="00887CBB">
        <w:rPr>
          <w:rFonts w:asciiTheme="majorEastAsia" w:eastAsiaTheme="majorEastAsia" w:hAnsiTheme="majorEastAsia" w:cs="宋体"/>
        </w:rPr>
        <w:t>THIS</w:t>
      </w:r>
      <w:r w:rsidRPr="00887CBB">
        <w:rPr>
          <w:rFonts w:asciiTheme="majorEastAsia" w:eastAsiaTheme="majorEastAsia" w:hAnsiTheme="majorEastAsia" w:cs="宋体" w:hint="eastAsia"/>
        </w:rPr>
        <w:t>和</w:t>
      </w:r>
      <w:r w:rsidRPr="00887CBB">
        <w:rPr>
          <w:rFonts w:asciiTheme="majorEastAsia" w:eastAsiaTheme="majorEastAsia" w:hAnsiTheme="majorEastAsia" w:cs="宋体"/>
        </w:rPr>
        <w:t>THAT</w:t>
      </w:r>
      <w:r w:rsidRPr="00887CBB">
        <w:rPr>
          <w:rFonts w:asciiTheme="majorEastAsia" w:eastAsiaTheme="majorEastAsia" w:hAnsiTheme="majorEastAsia" w:cs="宋体" w:hint="eastAsia"/>
        </w:rPr>
        <w:t>事件：可供用户选择的</w:t>
      </w:r>
      <w:r w:rsidRPr="00887CBB">
        <w:rPr>
          <w:rFonts w:asciiTheme="majorEastAsia" w:eastAsiaTheme="majorEastAsia" w:hAnsiTheme="majorEastAsia" w:cs="宋体"/>
        </w:rPr>
        <w:t>THIS</w:t>
      </w:r>
      <w:r w:rsidRPr="00887CBB">
        <w:rPr>
          <w:rFonts w:asciiTheme="majorEastAsia" w:eastAsiaTheme="majorEastAsia" w:hAnsiTheme="majorEastAsia" w:cs="宋体" w:hint="eastAsia"/>
        </w:rPr>
        <w:t>事件必须包括</w:t>
      </w:r>
      <w:ins w:id="0" w:author="huox" w:date="2013-09-09T21:20:00Z">
        <w:r w:rsidRPr="00887CBB">
          <w:rPr>
            <w:rFonts w:asciiTheme="majorEastAsia" w:eastAsiaTheme="majorEastAsia" w:hAnsiTheme="majorEastAsia" w:cs="宋体" w:hint="eastAsia"/>
            <w:color w:val="FF0000"/>
          </w:rPr>
          <w:t>定时</w:t>
        </w:r>
      </w:ins>
      <w:r w:rsidRPr="00887CBB">
        <w:rPr>
          <w:rFonts w:asciiTheme="majorEastAsia" w:eastAsiaTheme="majorEastAsia" w:hAnsiTheme="majorEastAsia" w:cs="宋体" w:hint="eastAsia"/>
        </w:rPr>
        <w:t>和</w:t>
      </w:r>
      <w:ins w:id="1" w:author="huox" w:date="2013-09-09T21:20:00Z">
        <w:r w:rsidRPr="00887CBB">
          <w:rPr>
            <w:rFonts w:asciiTheme="majorEastAsia" w:eastAsiaTheme="majorEastAsia" w:hAnsiTheme="majorEastAsia" w:cs="宋体" w:hint="eastAsia"/>
          </w:rPr>
          <w:t>收到</w:t>
        </w:r>
      </w:ins>
      <w:r w:rsidRPr="00887CBB">
        <w:rPr>
          <w:rFonts w:asciiTheme="majorEastAsia" w:eastAsiaTheme="majorEastAsia" w:hAnsiTheme="majorEastAsia" w:cs="宋体"/>
          <w:color w:val="FF0000"/>
        </w:rPr>
        <w:t>Gmail</w:t>
      </w:r>
      <w:ins w:id="2" w:author="huox" w:date="2013-09-09T21:20:00Z">
        <w:r w:rsidRPr="00887CBB">
          <w:rPr>
            <w:rFonts w:asciiTheme="majorEastAsia" w:eastAsiaTheme="majorEastAsia" w:hAnsiTheme="majorEastAsia" w:cs="宋体" w:hint="eastAsia"/>
            <w:color w:val="FF0000"/>
          </w:rPr>
          <w:t>邮件</w:t>
        </w:r>
      </w:ins>
      <w:r w:rsidRPr="00887CBB">
        <w:rPr>
          <w:rFonts w:asciiTheme="majorEastAsia" w:eastAsiaTheme="majorEastAsia" w:hAnsiTheme="majorEastAsia" w:cs="宋体" w:hint="eastAsia"/>
        </w:rPr>
        <w:t>，</w:t>
      </w:r>
      <w:r w:rsidRPr="00887CBB">
        <w:rPr>
          <w:rFonts w:asciiTheme="majorEastAsia" w:eastAsiaTheme="majorEastAsia" w:hAnsiTheme="majorEastAsia" w:cs="宋体"/>
        </w:rPr>
        <w:t>That</w:t>
      </w:r>
      <w:r w:rsidRPr="00887CBB">
        <w:rPr>
          <w:rFonts w:asciiTheme="majorEastAsia" w:eastAsiaTheme="majorEastAsia" w:hAnsiTheme="majorEastAsia" w:cs="宋体" w:hint="eastAsia"/>
        </w:rPr>
        <w:t>事件必须包括</w:t>
      </w:r>
      <w:ins w:id="3" w:author="huox" w:date="2013-09-09T21:20:00Z">
        <w:r w:rsidRPr="00887CBB">
          <w:rPr>
            <w:rFonts w:asciiTheme="majorEastAsia" w:eastAsiaTheme="majorEastAsia" w:hAnsiTheme="majorEastAsia" w:cs="宋体" w:hint="eastAsia"/>
          </w:rPr>
          <w:t>发布</w:t>
        </w:r>
      </w:ins>
      <w:r w:rsidRPr="00887CBB">
        <w:rPr>
          <w:rFonts w:asciiTheme="majorEastAsia" w:eastAsiaTheme="majorEastAsia" w:hAnsiTheme="majorEastAsia" w:cs="宋体" w:hint="eastAsia"/>
          <w:color w:val="FF0000"/>
        </w:rPr>
        <w:t>新浪微博</w:t>
      </w:r>
      <w:r w:rsidRPr="00887CBB">
        <w:rPr>
          <w:rFonts w:asciiTheme="majorEastAsia" w:eastAsiaTheme="majorEastAsia" w:hAnsiTheme="majorEastAsia" w:cs="宋体" w:hint="eastAsia"/>
        </w:rPr>
        <w:t>和</w:t>
      </w:r>
      <w:ins w:id="4" w:author="huox" w:date="2013-09-09T21:20:00Z">
        <w:r w:rsidRPr="00887CBB">
          <w:rPr>
            <w:rFonts w:asciiTheme="majorEastAsia" w:eastAsiaTheme="majorEastAsia" w:hAnsiTheme="majorEastAsia" w:cs="宋体" w:hint="eastAsia"/>
          </w:rPr>
          <w:t>发送</w:t>
        </w:r>
      </w:ins>
      <w:r w:rsidRPr="00887CBB">
        <w:rPr>
          <w:rFonts w:asciiTheme="majorEastAsia" w:eastAsiaTheme="majorEastAsia" w:hAnsiTheme="majorEastAsia" w:cs="宋体"/>
          <w:color w:val="FF0000"/>
        </w:rPr>
        <w:t>Gmail</w:t>
      </w:r>
      <w:ins w:id="5" w:author="huox" w:date="2013-09-09T21:20:00Z">
        <w:r w:rsidRPr="00887CBB">
          <w:rPr>
            <w:rFonts w:asciiTheme="majorEastAsia" w:eastAsiaTheme="majorEastAsia" w:hAnsiTheme="majorEastAsia" w:cs="宋体" w:hint="eastAsia"/>
            <w:color w:val="FF0000"/>
          </w:rPr>
          <w:t>邮件</w:t>
        </w:r>
      </w:ins>
      <w:r w:rsidRPr="00887CBB">
        <w:rPr>
          <w:rFonts w:asciiTheme="majorEastAsia" w:eastAsiaTheme="majorEastAsia" w:hAnsiTheme="majorEastAsia" w:cs="宋体" w:hint="eastAsia"/>
        </w:rPr>
        <w:t>。</w:t>
      </w:r>
    </w:p>
    <w:p w:rsidR="00083153" w:rsidRPr="00887CBB" w:rsidRDefault="00083153" w:rsidP="00083153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必须完成以下任务：</w:t>
      </w:r>
    </w:p>
    <w:p w:rsidR="00083153" w:rsidRPr="00887CBB" w:rsidRDefault="00083153" w:rsidP="00083153">
      <w:pPr>
        <w:pStyle w:val="a6"/>
        <w:numPr>
          <w:ilvl w:val="1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  <w:sz w:val="24"/>
          <w:szCs w:val="24"/>
        </w:rPr>
        <w:t>在某个指定时间点，给某个指定邮箱发送一封邮件</w:t>
      </w:r>
    </w:p>
    <w:p w:rsidR="00083153" w:rsidRPr="00887CBB" w:rsidRDefault="00083153" w:rsidP="00083153">
      <w:pPr>
        <w:pStyle w:val="a6"/>
        <w:numPr>
          <w:ilvl w:val="1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  <w:sz w:val="24"/>
          <w:szCs w:val="24"/>
        </w:rPr>
        <w:t>若某个指定邮箱收到邮件，则给另一个指定邮箱发送一封邮件</w:t>
      </w:r>
    </w:p>
    <w:p w:rsidR="00083153" w:rsidRPr="00887CBB" w:rsidRDefault="00083153" w:rsidP="00083153">
      <w:pPr>
        <w:pStyle w:val="a6"/>
        <w:numPr>
          <w:ilvl w:val="1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  <w:sz w:val="24"/>
          <w:szCs w:val="24"/>
        </w:rPr>
        <w:t>在某个指定时间点，使用指定的新浪</w:t>
      </w:r>
      <w:r w:rsidRPr="00887CBB">
        <w:rPr>
          <w:rFonts w:asciiTheme="majorEastAsia" w:eastAsiaTheme="majorEastAsia" w:hAnsiTheme="majorEastAsia" w:cs="宋体"/>
          <w:sz w:val="24"/>
          <w:szCs w:val="24"/>
        </w:rPr>
        <w:t>ID</w:t>
      </w:r>
      <w:r w:rsidRPr="00887CBB">
        <w:rPr>
          <w:rFonts w:asciiTheme="majorEastAsia" w:eastAsiaTheme="majorEastAsia" w:hAnsiTheme="majorEastAsia" w:cs="宋体" w:hint="eastAsia"/>
          <w:sz w:val="24"/>
          <w:szCs w:val="24"/>
        </w:rPr>
        <w:t>发布一条给定内容的新浪微博</w:t>
      </w:r>
    </w:p>
    <w:p w:rsidR="00083153" w:rsidRPr="00887CBB" w:rsidRDefault="00083153" w:rsidP="00083153">
      <w:pPr>
        <w:pStyle w:val="a6"/>
        <w:numPr>
          <w:ilvl w:val="1"/>
          <w:numId w:val="3"/>
        </w:numPr>
        <w:ind w:firstLineChars="0"/>
        <w:jc w:val="left"/>
        <w:rPr>
          <w:ins w:id="6" w:author="huox" w:date="2013-09-09T21:19:00Z"/>
          <w:rFonts w:asciiTheme="majorEastAsia" w:eastAsiaTheme="majorEastAsia" w:hAnsiTheme="majorEastAsia" w:cs="Times New Roman"/>
        </w:rPr>
      </w:pPr>
      <w:ins w:id="7" w:author="huox" w:date="2013-09-09T21:19:00Z">
        <w:r w:rsidRPr="00887CBB">
          <w:rPr>
            <w:rFonts w:asciiTheme="majorEastAsia" w:eastAsiaTheme="majorEastAsia" w:hAnsiTheme="majorEastAsia" w:cs="宋体" w:hint="eastAsia"/>
            <w:sz w:val="24"/>
            <w:szCs w:val="24"/>
          </w:rPr>
          <w:t>若某个指定邮箱收到邮件，使用指定的新浪</w:t>
        </w:r>
        <w:r w:rsidRPr="00887CBB">
          <w:rPr>
            <w:rFonts w:asciiTheme="majorEastAsia" w:eastAsiaTheme="majorEastAsia" w:hAnsiTheme="majorEastAsia" w:cs="宋体"/>
            <w:sz w:val="24"/>
            <w:szCs w:val="24"/>
          </w:rPr>
          <w:t>ID</w:t>
        </w:r>
        <w:r w:rsidRPr="00887CBB">
          <w:rPr>
            <w:rFonts w:asciiTheme="majorEastAsia" w:eastAsiaTheme="majorEastAsia" w:hAnsiTheme="majorEastAsia" w:cs="宋体" w:hint="eastAsia"/>
            <w:sz w:val="24"/>
            <w:szCs w:val="24"/>
          </w:rPr>
          <w:t>发布一条给定内容的新浪微博</w:t>
        </w:r>
      </w:ins>
    </w:p>
    <w:p w:rsidR="00083153" w:rsidRPr="00887CBB" w:rsidRDefault="00083153" w:rsidP="00083153">
      <w:pPr>
        <w:jc w:val="left"/>
        <w:rPr>
          <w:rFonts w:asciiTheme="majorEastAsia" w:eastAsiaTheme="majorEastAsia" w:hAnsiTheme="majorEastAsia" w:cs="Times New Roman"/>
          <w:b/>
          <w:bCs/>
        </w:rPr>
      </w:pPr>
      <w:r w:rsidRPr="00887CBB">
        <w:rPr>
          <w:rFonts w:asciiTheme="majorEastAsia" w:eastAsiaTheme="majorEastAsia" w:hAnsiTheme="majorEastAsia" w:cs="宋体" w:hint="eastAsia"/>
          <w:b/>
          <w:bCs/>
        </w:rPr>
        <w:t>项目要求：</w:t>
      </w:r>
    </w:p>
    <w:p w:rsidR="00083153" w:rsidRPr="00887CBB" w:rsidRDefault="00083153" w:rsidP="00083153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程序源代码中，对于主要的类、变量和方法要求有注释；</w:t>
      </w:r>
    </w:p>
    <w:p w:rsidR="00083153" w:rsidRPr="00887CBB" w:rsidRDefault="00083153" w:rsidP="00083153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文档条理清晰，表述明确，主要用于清晰地说明作业的思想和实现方法；</w:t>
      </w:r>
    </w:p>
    <w:p w:rsidR="00083153" w:rsidRPr="00887CBB" w:rsidRDefault="00083153" w:rsidP="00083153">
      <w:pPr>
        <w:pStyle w:val="a6"/>
        <w:numPr>
          <w:ilvl w:val="0"/>
          <w:numId w:val="2"/>
        </w:numPr>
        <w:ind w:firstLineChars="0"/>
        <w:jc w:val="left"/>
        <w:rPr>
          <w:ins w:id="8" w:author="huox" w:date="2013-09-09T21:21:00Z"/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提交文档、所有程序文件；（程序须可运行）；</w:t>
      </w:r>
    </w:p>
    <w:p w:rsidR="00083153" w:rsidRPr="00887CBB" w:rsidRDefault="00083153" w:rsidP="00083153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ins w:id="9" w:author="huox" w:date="2013-09-09T21:21:00Z">
        <w:r w:rsidRPr="00887CBB">
          <w:rPr>
            <w:rFonts w:asciiTheme="majorEastAsia" w:eastAsiaTheme="majorEastAsia" w:hAnsiTheme="majorEastAsia" w:cs="宋体" w:hint="eastAsia"/>
          </w:rPr>
          <w:t>界面尽量美观整洁</w:t>
        </w:r>
      </w:ins>
    </w:p>
    <w:p w:rsidR="00083153" w:rsidRPr="00887CBB" w:rsidRDefault="00083153" w:rsidP="00083153">
      <w:pPr>
        <w:pStyle w:val="a6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  <w:color w:val="FF0000"/>
        </w:rPr>
        <w:t>作业必须个人单独完成，若参考他人程序，请注明参考来源和参考内容，否则视为抄袭；</w:t>
      </w:r>
    </w:p>
    <w:p w:rsidR="00976FDD" w:rsidRPr="00887CBB" w:rsidRDefault="00976FDD">
      <w:pPr>
        <w:rPr>
          <w:rFonts w:asciiTheme="majorEastAsia" w:eastAsiaTheme="majorEastAsia" w:hAnsiTheme="majorEastAsia"/>
        </w:rPr>
      </w:pPr>
    </w:p>
    <w:p w:rsidR="00894AE7" w:rsidRPr="00887CBB" w:rsidRDefault="00894AE7" w:rsidP="00894AE7">
      <w:pPr>
        <w:jc w:val="left"/>
        <w:rPr>
          <w:rFonts w:asciiTheme="majorEastAsia" w:eastAsiaTheme="majorEastAsia" w:hAnsiTheme="majorEastAsia"/>
          <w:b/>
        </w:rPr>
      </w:pPr>
      <w:r w:rsidRPr="00887CBB">
        <w:rPr>
          <w:rFonts w:asciiTheme="majorEastAsia" w:eastAsiaTheme="majorEastAsia" w:hAnsiTheme="majorEastAsia" w:hint="eastAsia"/>
          <w:b/>
        </w:rPr>
        <w:t>项目实现：</w:t>
      </w:r>
    </w:p>
    <w:p w:rsidR="00526056" w:rsidRPr="00887CBB" w:rsidRDefault="00526056" w:rsidP="00894AE7">
      <w:pPr>
        <w:jc w:val="left"/>
        <w:rPr>
          <w:rFonts w:asciiTheme="majorEastAsia" w:eastAsiaTheme="majorEastAsia" w:hAnsiTheme="majorEastAsia"/>
          <w:b/>
        </w:rPr>
      </w:pP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实验</w:t>
      </w:r>
      <w:r w:rsidRPr="00887CBB">
        <w:rPr>
          <w:rFonts w:asciiTheme="majorEastAsia" w:eastAsiaTheme="majorEastAsia" w:hAnsiTheme="majorEastAsia"/>
        </w:rPr>
        <w:t>环境：</w:t>
      </w:r>
    </w:p>
    <w:p w:rsidR="00C20124" w:rsidRPr="00887CBB" w:rsidRDefault="00083153" w:rsidP="00083153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Microsoft Windows 7 SP1 X64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NetBeans IDE 7.2.1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JAVA SDK 1.6</w:t>
      </w:r>
      <w:r w:rsidR="003C6E1E" w:rsidRPr="00887CBB">
        <w:rPr>
          <w:rFonts w:asciiTheme="majorEastAsia" w:eastAsiaTheme="majorEastAsia" w:hAnsiTheme="majorEastAsia"/>
        </w:rPr>
        <w:t>.0_33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Weibo4j-oauth2.0-beta2.1.1.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lastRenderedPageBreak/>
        <w:tab/>
        <w:t>Java Mail 1.5.1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Apache-commons-email 1.3.2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Apache</w:t>
      </w:r>
      <w:r w:rsidR="00A31329" w:rsidRPr="00887CBB">
        <w:rPr>
          <w:rFonts w:asciiTheme="majorEastAsia" w:eastAsiaTheme="majorEastAsia" w:hAnsiTheme="majorEastAsia"/>
        </w:rPr>
        <w:t>-commons-net 3.3</w:t>
      </w:r>
    </w:p>
    <w:p w:rsidR="00083153" w:rsidRPr="00887CBB" w:rsidRDefault="00083153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="00A31329" w:rsidRPr="00887CBB">
        <w:rPr>
          <w:rFonts w:asciiTheme="majorEastAsia" w:eastAsiaTheme="majorEastAsia" w:hAnsiTheme="majorEastAsia"/>
        </w:rPr>
        <w:t>dom</w:t>
      </w:r>
      <w:r w:rsidRPr="00887CBB">
        <w:rPr>
          <w:rFonts w:asciiTheme="majorEastAsia" w:eastAsiaTheme="majorEastAsia" w:hAnsiTheme="majorEastAsia"/>
        </w:rPr>
        <w:t>4</w:t>
      </w:r>
      <w:r w:rsidR="00A31329" w:rsidRPr="00887CBB">
        <w:rPr>
          <w:rFonts w:asciiTheme="majorEastAsia" w:eastAsiaTheme="majorEastAsia" w:hAnsiTheme="majorEastAsia"/>
        </w:rPr>
        <w:t>j-2.0.0</w:t>
      </w:r>
    </w:p>
    <w:p w:rsidR="00B46D22" w:rsidRPr="00887CBB" w:rsidRDefault="007E706C" w:rsidP="00605C19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为什么选择NetBeans</w:t>
      </w:r>
      <w:r w:rsidR="004759C6" w:rsidRPr="00887CBB">
        <w:rPr>
          <w:rFonts w:asciiTheme="majorEastAsia" w:eastAsiaTheme="majorEastAsia" w:hAnsiTheme="majorEastAsia"/>
        </w:rPr>
        <w:t xml:space="preserve"> </w:t>
      </w:r>
      <w:r w:rsidR="004759C6" w:rsidRPr="00887CBB">
        <w:rPr>
          <w:rFonts w:asciiTheme="majorEastAsia" w:eastAsiaTheme="majorEastAsia" w:hAnsiTheme="majorEastAsia" w:hint="eastAsia"/>
        </w:rPr>
        <w:t>IDE：</w:t>
      </w:r>
      <w:r w:rsidRPr="00887CBB">
        <w:rPr>
          <w:rFonts w:asciiTheme="majorEastAsia" w:eastAsiaTheme="majorEastAsia" w:hAnsiTheme="majorEastAsia"/>
        </w:rPr>
        <w:t>一是因为用惯了，之前用它开发过</w:t>
      </w:r>
      <w:r w:rsidRPr="00887CBB">
        <w:rPr>
          <w:rFonts w:asciiTheme="majorEastAsia" w:eastAsiaTheme="majorEastAsia" w:hAnsiTheme="majorEastAsia" w:hint="eastAsia"/>
        </w:rPr>
        <w:t>好几个GUI小程序，</w:t>
      </w:r>
      <w:r w:rsidRPr="00887CBB">
        <w:rPr>
          <w:rFonts w:asciiTheme="majorEastAsia" w:eastAsiaTheme="majorEastAsia" w:hAnsiTheme="majorEastAsia"/>
        </w:rPr>
        <w:t>自动管理代码的功能很强大。</w:t>
      </w:r>
      <w:r w:rsidR="00E22C2A" w:rsidRPr="00887CBB">
        <w:rPr>
          <w:rFonts w:asciiTheme="majorEastAsia" w:eastAsiaTheme="majorEastAsia" w:hAnsiTheme="majorEastAsia" w:hint="eastAsia"/>
        </w:rPr>
        <w:t>GUI设计</w:t>
      </w:r>
      <w:r w:rsidR="00E22C2A" w:rsidRPr="00887CBB">
        <w:rPr>
          <w:rFonts w:asciiTheme="majorEastAsia" w:eastAsiaTheme="majorEastAsia" w:hAnsiTheme="majorEastAsia"/>
        </w:rPr>
        <w:t>也比较直观。</w:t>
      </w:r>
      <w:r w:rsidR="00E22C2A" w:rsidRPr="00887CBB">
        <w:rPr>
          <w:rFonts w:asciiTheme="majorEastAsia" w:eastAsiaTheme="majorEastAsia" w:hAnsiTheme="majorEastAsia" w:hint="eastAsia"/>
        </w:rPr>
        <w:t>（并不是</w:t>
      </w:r>
      <w:r w:rsidR="00E22C2A" w:rsidRPr="00887CBB">
        <w:rPr>
          <w:rFonts w:asciiTheme="majorEastAsia" w:eastAsiaTheme="majorEastAsia" w:hAnsiTheme="majorEastAsia"/>
        </w:rPr>
        <w:t>偷懒，</w:t>
      </w:r>
      <w:r w:rsidR="00E22C2A" w:rsidRPr="00887CBB">
        <w:rPr>
          <w:rFonts w:asciiTheme="majorEastAsia" w:eastAsiaTheme="majorEastAsia" w:hAnsiTheme="majorEastAsia" w:hint="eastAsia"/>
        </w:rPr>
        <w:t>Eclipse、MyEclipse、INTELLJIDEA装上</w:t>
      </w:r>
      <w:r w:rsidR="00E22C2A" w:rsidRPr="00887CBB">
        <w:rPr>
          <w:rFonts w:asciiTheme="majorEastAsia" w:eastAsiaTheme="majorEastAsia" w:hAnsiTheme="majorEastAsia"/>
        </w:rPr>
        <w:t>插件也能直观地设计</w:t>
      </w:r>
      <w:r w:rsidR="00E22C2A" w:rsidRPr="00887CBB">
        <w:rPr>
          <w:rFonts w:asciiTheme="majorEastAsia" w:eastAsiaTheme="majorEastAsia" w:hAnsiTheme="majorEastAsia" w:hint="eastAsia"/>
        </w:rPr>
        <w:t>GUi。</w:t>
      </w:r>
      <w:r w:rsidR="00E22C2A" w:rsidRPr="00887CBB">
        <w:rPr>
          <w:rFonts w:asciiTheme="majorEastAsia" w:eastAsiaTheme="majorEastAsia" w:hAnsiTheme="majorEastAsia"/>
        </w:rPr>
        <w:t>只是</w:t>
      </w:r>
      <w:r w:rsidR="005A0FF8" w:rsidRPr="00887CBB">
        <w:rPr>
          <w:rFonts w:asciiTheme="majorEastAsia" w:eastAsiaTheme="majorEastAsia" w:hAnsiTheme="majorEastAsia" w:hint="eastAsia"/>
        </w:rPr>
        <w:t>NetBeans更符合</w:t>
      </w:r>
      <w:r w:rsidR="005A0FF8" w:rsidRPr="00887CBB">
        <w:rPr>
          <w:rFonts w:asciiTheme="majorEastAsia" w:eastAsiaTheme="majorEastAsia" w:hAnsiTheme="majorEastAsia"/>
        </w:rPr>
        <w:t>我的</w:t>
      </w:r>
      <w:r w:rsidR="005A0FF8" w:rsidRPr="00887CBB">
        <w:rPr>
          <w:rFonts w:asciiTheme="majorEastAsia" w:eastAsiaTheme="majorEastAsia" w:hAnsiTheme="majorEastAsia" w:hint="eastAsia"/>
        </w:rPr>
        <w:t>习惯</w:t>
      </w:r>
      <w:r w:rsidR="005A0FF8" w:rsidRPr="00887CBB">
        <w:rPr>
          <w:rFonts w:asciiTheme="majorEastAsia" w:eastAsiaTheme="majorEastAsia" w:hAnsiTheme="majorEastAsia"/>
        </w:rPr>
        <w:t>，当然也有节约时间的想法在内</w:t>
      </w:r>
      <w:r w:rsidR="005A0FF8" w:rsidRPr="00887CBB">
        <w:rPr>
          <w:rFonts w:asciiTheme="majorEastAsia" w:eastAsiaTheme="majorEastAsia" w:hAnsiTheme="majorEastAsia" w:hint="eastAsia"/>
        </w:rPr>
        <w:t>。</w:t>
      </w:r>
      <w:r w:rsidR="00E22C2A" w:rsidRPr="00887CBB">
        <w:rPr>
          <w:rFonts w:asciiTheme="majorEastAsia" w:eastAsiaTheme="majorEastAsia" w:hAnsiTheme="majorEastAsia"/>
        </w:rPr>
        <w:t>）</w:t>
      </w:r>
    </w:p>
    <w:p w:rsidR="007E706C" w:rsidRPr="00887CBB" w:rsidRDefault="007E706C" w:rsidP="00923386">
      <w:pPr>
        <w:rPr>
          <w:rFonts w:asciiTheme="majorEastAsia" w:eastAsiaTheme="majorEastAsia" w:hAnsiTheme="majorEastAsia"/>
        </w:rPr>
      </w:pPr>
    </w:p>
    <w:p w:rsidR="00B46D22" w:rsidRPr="00887CBB" w:rsidRDefault="00526056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项目结构</w:t>
      </w:r>
      <w:r w:rsidRPr="00887CBB">
        <w:rPr>
          <w:rFonts w:asciiTheme="majorEastAsia" w:eastAsiaTheme="majorEastAsia" w:hAnsiTheme="majorEastAsia"/>
        </w:rPr>
        <w:t>：</w:t>
      </w:r>
    </w:p>
    <w:p w:rsidR="009F1987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Project/s</w:t>
      </w:r>
      <w:r w:rsidR="005E2DD6" w:rsidRPr="00887CBB">
        <w:rPr>
          <w:rFonts w:asciiTheme="majorEastAsia" w:eastAsiaTheme="majorEastAsia" w:hAnsiTheme="majorEastAsia" w:hint="eastAsia"/>
        </w:rPr>
        <w:t xml:space="preserve">rc 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/>
        </w:rPr>
        <w:tab/>
      </w:r>
      <w:r w:rsidR="005E2DD6" w:rsidRPr="00887CBB">
        <w:rPr>
          <w:rFonts w:asciiTheme="majorEastAsia" w:eastAsiaTheme="majorEastAsia" w:hAnsiTheme="majorEastAsia" w:hint="eastAsia"/>
        </w:rPr>
        <w:t>项目源码</w:t>
      </w:r>
    </w:p>
    <w:p w:rsidR="005E2DD6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Project/s</w:t>
      </w:r>
      <w:r w:rsidR="005E2DD6" w:rsidRPr="00887CBB">
        <w:rPr>
          <w:rFonts w:asciiTheme="majorEastAsia" w:eastAsiaTheme="majorEastAsia" w:hAnsiTheme="majorEastAsia" w:hint="eastAsia"/>
        </w:rPr>
        <w:t>rc/</w:t>
      </w:r>
      <w:r w:rsidR="005E2DD6" w:rsidRPr="00887CBB">
        <w:rPr>
          <w:rFonts w:asciiTheme="majorEastAsia" w:eastAsiaTheme="majorEastAsia" w:hAnsiTheme="majorEastAsia"/>
        </w:rPr>
        <w:t xml:space="preserve">oubeichen 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/>
        </w:rPr>
        <w:tab/>
      </w:r>
      <w:r w:rsidR="005E2DD6" w:rsidRPr="00887CBB">
        <w:rPr>
          <w:rFonts w:asciiTheme="majorEastAsia" w:eastAsiaTheme="majorEastAsia" w:hAnsiTheme="majorEastAsia" w:hint="eastAsia"/>
        </w:rPr>
        <w:t>我</w:t>
      </w:r>
      <w:r w:rsidR="005E2DD6" w:rsidRPr="00887CBB">
        <w:rPr>
          <w:rFonts w:asciiTheme="majorEastAsia" w:eastAsiaTheme="majorEastAsia" w:hAnsiTheme="majorEastAsia"/>
        </w:rPr>
        <w:t>的代码包</w:t>
      </w:r>
    </w:p>
    <w:p w:rsidR="005E2DD6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Project/s</w:t>
      </w:r>
      <w:r w:rsidR="005E2DD6" w:rsidRPr="00887CBB">
        <w:rPr>
          <w:rFonts w:asciiTheme="majorEastAsia" w:eastAsiaTheme="majorEastAsia" w:hAnsiTheme="majorEastAsia" w:hint="eastAsia"/>
        </w:rPr>
        <w:t>rc/weibo4j</w:t>
      </w:r>
      <w:r w:rsidR="005E2DD6" w:rsidRPr="00887CBB">
        <w:rPr>
          <w:rFonts w:asciiTheme="majorEastAsia" w:eastAsiaTheme="majorEastAsia" w:hAnsiTheme="majorEastAsia" w:hint="eastAsia"/>
        </w:rPr>
        <w:tab/>
      </w:r>
      <w:r w:rsidRPr="00887CBB">
        <w:rPr>
          <w:rFonts w:asciiTheme="majorEastAsia" w:eastAsiaTheme="majorEastAsia" w:hAnsiTheme="majorEastAsia"/>
        </w:rPr>
        <w:tab/>
      </w:r>
      <w:r w:rsidR="005E2DD6" w:rsidRPr="00887CBB">
        <w:rPr>
          <w:rFonts w:asciiTheme="majorEastAsia" w:eastAsiaTheme="majorEastAsia" w:hAnsiTheme="majorEastAsia" w:hint="eastAsia"/>
        </w:rPr>
        <w:t>Weibo SDK的</w:t>
      </w:r>
      <w:r w:rsidR="005E2DD6" w:rsidRPr="00887CBB">
        <w:rPr>
          <w:rFonts w:asciiTheme="majorEastAsia" w:eastAsiaTheme="majorEastAsia" w:hAnsiTheme="majorEastAsia"/>
        </w:rPr>
        <w:t>包</w:t>
      </w:r>
    </w:p>
    <w:p w:rsidR="00526056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Project/s</w:t>
      </w:r>
      <w:r w:rsidR="005E2DD6" w:rsidRPr="00887CBB">
        <w:rPr>
          <w:rFonts w:asciiTheme="majorEastAsia" w:eastAsiaTheme="majorEastAsia" w:hAnsiTheme="majorEastAsia" w:hint="eastAsia"/>
        </w:rPr>
        <w:t xml:space="preserve">rc/About.png 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/>
        </w:rPr>
        <w:tab/>
      </w:r>
      <w:r w:rsidR="005E2DD6" w:rsidRPr="00887CBB">
        <w:rPr>
          <w:rFonts w:asciiTheme="majorEastAsia" w:eastAsiaTheme="majorEastAsia" w:hAnsiTheme="majorEastAsia" w:hint="eastAsia"/>
        </w:rPr>
        <w:t>“关于”窗口</w:t>
      </w:r>
      <w:r w:rsidR="005E2DD6" w:rsidRPr="00887CBB">
        <w:rPr>
          <w:rFonts w:asciiTheme="majorEastAsia" w:eastAsiaTheme="majorEastAsia" w:hAnsiTheme="majorEastAsia"/>
        </w:rPr>
        <w:t>的</w:t>
      </w:r>
      <w:r w:rsidR="005E2DD6" w:rsidRPr="00887CBB">
        <w:rPr>
          <w:rFonts w:asciiTheme="majorEastAsia" w:eastAsiaTheme="majorEastAsia" w:hAnsiTheme="majorEastAsia" w:hint="eastAsia"/>
        </w:rPr>
        <w:t>背景图</w:t>
      </w:r>
    </w:p>
    <w:p w:rsidR="005E2DD6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Project/s</w:t>
      </w:r>
      <w:r w:rsidR="005E2DD6" w:rsidRPr="00887CBB">
        <w:rPr>
          <w:rFonts w:asciiTheme="majorEastAsia" w:eastAsiaTheme="majorEastAsia" w:hAnsiTheme="majorEastAsia" w:hint="eastAsia"/>
        </w:rPr>
        <w:t xml:space="preserve">rc/*.properties </w:t>
      </w:r>
      <w:r w:rsidRPr="00887CBB">
        <w:rPr>
          <w:rFonts w:asciiTheme="majorEastAsia" w:eastAsiaTheme="majorEastAsia" w:hAnsiTheme="majorEastAsia"/>
        </w:rPr>
        <w:tab/>
      </w:r>
      <w:r w:rsidR="005E2DD6" w:rsidRPr="00887CBB">
        <w:rPr>
          <w:rFonts w:asciiTheme="majorEastAsia" w:eastAsiaTheme="majorEastAsia" w:hAnsiTheme="majorEastAsia" w:hint="eastAsia"/>
        </w:rPr>
        <w:t>Weibo SDK的</w:t>
      </w:r>
      <w:r w:rsidR="005E2DD6" w:rsidRPr="00887CBB">
        <w:rPr>
          <w:rFonts w:asciiTheme="majorEastAsia" w:eastAsiaTheme="majorEastAsia" w:hAnsiTheme="majorEastAsia"/>
        </w:rPr>
        <w:t>默认配置文件，我没有</w:t>
      </w:r>
      <w:r w:rsidR="005E2DD6" w:rsidRPr="00887CBB">
        <w:rPr>
          <w:rFonts w:asciiTheme="majorEastAsia" w:eastAsiaTheme="majorEastAsia" w:hAnsiTheme="majorEastAsia" w:hint="eastAsia"/>
        </w:rPr>
        <w:t>修改移动</w:t>
      </w:r>
      <w:r w:rsidR="005E2DD6" w:rsidRPr="00887CBB">
        <w:rPr>
          <w:rFonts w:asciiTheme="majorEastAsia" w:eastAsiaTheme="majorEastAsia" w:hAnsiTheme="majorEastAsia"/>
        </w:rPr>
        <w:t>防止出错</w:t>
      </w:r>
    </w:p>
    <w:p w:rsidR="0078204A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</w:p>
    <w:p w:rsidR="005E2DD6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Project</w:t>
      </w:r>
      <w:r w:rsidRPr="00887CBB">
        <w:rPr>
          <w:rFonts w:asciiTheme="majorEastAsia" w:eastAsiaTheme="majorEastAsia" w:hAnsiTheme="majorEastAsia"/>
        </w:rPr>
        <w:t>/lib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项目</w:t>
      </w:r>
      <w:r w:rsidRPr="00887CBB">
        <w:rPr>
          <w:rFonts w:asciiTheme="majorEastAsia" w:eastAsiaTheme="majorEastAsia" w:hAnsiTheme="majorEastAsia"/>
        </w:rPr>
        <w:t>导入的库</w:t>
      </w:r>
    </w:p>
    <w:p w:rsidR="0078204A" w:rsidRPr="00887CBB" w:rsidRDefault="0078204A" w:rsidP="00605C19">
      <w:pPr>
        <w:ind w:firstLineChars="202" w:firstLine="424"/>
        <w:rPr>
          <w:rFonts w:asciiTheme="majorEastAsia" w:eastAsiaTheme="majorEastAsia" w:hAnsiTheme="majorEastAsia"/>
        </w:rPr>
      </w:pPr>
    </w:p>
    <w:p w:rsidR="00357C2D" w:rsidRPr="00887CBB" w:rsidRDefault="00F74227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Project</w:t>
      </w:r>
      <w:r w:rsidR="00357C2D" w:rsidRPr="00887CBB">
        <w:rPr>
          <w:rFonts w:asciiTheme="majorEastAsia" w:eastAsiaTheme="majorEastAsia" w:hAnsiTheme="majorEastAsia" w:hint="eastAsia"/>
        </w:rPr>
        <w:t>/</w:t>
      </w:r>
      <w:r w:rsidR="00357C2D" w:rsidRPr="00887CBB">
        <w:rPr>
          <w:rFonts w:asciiTheme="majorEastAsia" w:eastAsiaTheme="majorEastAsia" w:hAnsiTheme="majorEastAsia"/>
        </w:rPr>
        <w:t>defaultmail.properties</w:t>
      </w:r>
      <w:r w:rsidR="00357C2D" w:rsidRPr="00887CBB">
        <w:rPr>
          <w:rFonts w:asciiTheme="majorEastAsia" w:eastAsiaTheme="majorEastAsia" w:hAnsiTheme="majorEastAsia"/>
        </w:rPr>
        <w:tab/>
      </w:r>
      <w:r w:rsidR="00357C2D" w:rsidRPr="00887CBB">
        <w:rPr>
          <w:rFonts w:asciiTheme="majorEastAsia" w:eastAsiaTheme="majorEastAsia" w:hAnsiTheme="majorEastAsia" w:hint="eastAsia"/>
        </w:rPr>
        <w:t>发送邮件</w:t>
      </w:r>
      <w:r w:rsidR="00357C2D" w:rsidRPr="00887CBB">
        <w:rPr>
          <w:rFonts w:asciiTheme="majorEastAsia" w:eastAsiaTheme="majorEastAsia" w:hAnsiTheme="majorEastAsia"/>
        </w:rPr>
        <w:t>使用的</w:t>
      </w:r>
      <w:r w:rsidR="00357C2D" w:rsidRPr="00887CBB">
        <w:rPr>
          <w:rFonts w:asciiTheme="majorEastAsia" w:eastAsiaTheme="majorEastAsia" w:hAnsiTheme="majorEastAsia" w:hint="eastAsia"/>
        </w:rPr>
        <w:t>默认</w:t>
      </w:r>
      <w:r w:rsidR="00357C2D" w:rsidRPr="00887CBB">
        <w:rPr>
          <w:rFonts w:asciiTheme="majorEastAsia" w:eastAsiaTheme="majorEastAsia" w:hAnsiTheme="majorEastAsia"/>
        </w:rPr>
        <w:t>邮箱的配置</w:t>
      </w:r>
      <w:r w:rsidR="00357C2D" w:rsidRPr="00887CBB">
        <w:rPr>
          <w:rFonts w:asciiTheme="majorEastAsia" w:eastAsiaTheme="majorEastAsia" w:hAnsiTheme="majorEastAsia" w:hint="eastAsia"/>
        </w:rPr>
        <w:t>，</w:t>
      </w:r>
      <w:r w:rsidR="00357C2D" w:rsidRPr="00887CBB">
        <w:rPr>
          <w:rFonts w:asciiTheme="majorEastAsia" w:eastAsiaTheme="majorEastAsia" w:hAnsiTheme="majorEastAsia"/>
        </w:rPr>
        <w:t>使用</w:t>
      </w:r>
      <w:r w:rsidR="00357C2D" w:rsidRPr="00887CBB">
        <w:rPr>
          <w:rFonts w:asciiTheme="majorEastAsia" w:eastAsiaTheme="majorEastAsia" w:hAnsiTheme="majorEastAsia" w:hint="eastAsia"/>
        </w:rPr>
        <w:t>程序</w:t>
      </w:r>
      <w:r w:rsidR="00357C2D" w:rsidRPr="00887CBB">
        <w:rPr>
          <w:rFonts w:asciiTheme="majorEastAsia" w:eastAsiaTheme="majorEastAsia" w:hAnsiTheme="majorEastAsia"/>
        </w:rPr>
        <w:t>前必须</w:t>
      </w:r>
      <w:r w:rsidR="00357C2D" w:rsidRPr="00887CBB">
        <w:rPr>
          <w:rFonts w:asciiTheme="majorEastAsia" w:eastAsiaTheme="majorEastAsia" w:hAnsiTheme="majorEastAsia" w:hint="eastAsia"/>
        </w:rPr>
        <w:t>配置</w:t>
      </w:r>
    </w:p>
    <w:p w:rsidR="00F74227" w:rsidRPr="00887CBB" w:rsidRDefault="00F74227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Project/weiboauth</w:t>
      </w:r>
      <w:r w:rsidRPr="00887CBB">
        <w:rPr>
          <w:rFonts w:asciiTheme="majorEastAsia" w:eastAsiaTheme="majorEastAsia" w:hAnsiTheme="majorEastAsia"/>
        </w:rPr>
        <w:t>.properties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微博</w:t>
      </w:r>
      <w:r w:rsidRPr="00887CBB">
        <w:rPr>
          <w:rFonts w:asciiTheme="majorEastAsia" w:eastAsiaTheme="majorEastAsia" w:hAnsiTheme="majorEastAsia"/>
        </w:rPr>
        <w:t>授权的配置</w:t>
      </w:r>
      <w:r w:rsidRPr="00887CBB">
        <w:rPr>
          <w:rFonts w:asciiTheme="majorEastAsia" w:eastAsiaTheme="majorEastAsia" w:hAnsiTheme="majorEastAsia" w:hint="eastAsia"/>
        </w:rPr>
        <w:t>，可自动配置</w:t>
      </w:r>
    </w:p>
    <w:p w:rsidR="00357C2D" w:rsidRPr="00887CBB" w:rsidRDefault="00F74227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Project/tasks.xml</w:t>
      </w:r>
      <w:r w:rsidR="00F50143" w:rsidRPr="00887CBB">
        <w:rPr>
          <w:rFonts w:asciiTheme="majorEastAsia" w:eastAsiaTheme="majorEastAsia" w:hAnsiTheme="majorEastAsia"/>
        </w:rPr>
        <w:tab/>
      </w:r>
      <w:r w:rsidR="00F50143" w:rsidRPr="00887CBB">
        <w:rPr>
          <w:rFonts w:asciiTheme="majorEastAsia" w:eastAsiaTheme="majorEastAsia" w:hAnsiTheme="majorEastAsia" w:hint="eastAsia"/>
        </w:rPr>
        <w:t>程序</w:t>
      </w:r>
      <w:r w:rsidR="00FF789D" w:rsidRPr="00887CBB">
        <w:rPr>
          <w:rFonts w:asciiTheme="majorEastAsia" w:eastAsiaTheme="majorEastAsia" w:hAnsiTheme="majorEastAsia"/>
        </w:rPr>
        <w:t>中</w:t>
      </w:r>
      <w:r w:rsidR="00FF789D" w:rsidRPr="00887CBB">
        <w:rPr>
          <w:rFonts w:asciiTheme="majorEastAsia" w:eastAsiaTheme="majorEastAsia" w:hAnsiTheme="majorEastAsia" w:hint="eastAsia"/>
        </w:rPr>
        <w:t>读取/</w:t>
      </w:r>
      <w:r w:rsidR="00F50143" w:rsidRPr="00887CBB">
        <w:rPr>
          <w:rFonts w:asciiTheme="majorEastAsia" w:eastAsiaTheme="majorEastAsia" w:hAnsiTheme="majorEastAsia" w:hint="eastAsia"/>
        </w:rPr>
        <w:t>保存功能</w:t>
      </w:r>
      <w:r w:rsidR="00FF789D" w:rsidRPr="00887CBB">
        <w:rPr>
          <w:rFonts w:asciiTheme="majorEastAsia" w:eastAsiaTheme="majorEastAsia" w:hAnsiTheme="majorEastAsia" w:hint="eastAsia"/>
        </w:rPr>
        <w:t>使用</w:t>
      </w:r>
      <w:r w:rsidR="00F50143" w:rsidRPr="00887CBB">
        <w:rPr>
          <w:rFonts w:asciiTheme="majorEastAsia" w:eastAsiaTheme="majorEastAsia" w:hAnsiTheme="majorEastAsia"/>
        </w:rPr>
        <w:t>的</w:t>
      </w:r>
      <w:r w:rsidR="00F50143" w:rsidRPr="00887CBB">
        <w:rPr>
          <w:rFonts w:asciiTheme="majorEastAsia" w:eastAsiaTheme="majorEastAsia" w:hAnsiTheme="majorEastAsia" w:hint="eastAsia"/>
        </w:rPr>
        <w:t>tasks.xml</w:t>
      </w:r>
    </w:p>
    <w:p w:rsidR="001D0E48" w:rsidRPr="00887CBB" w:rsidRDefault="001D0E48" w:rsidP="00E02190">
      <w:pPr>
        <w:rPr>
          <w:rFonts w:asciiTheme="majorEastAsia" w:eastAsiaTheme="majorEastAsia" w:hAnsiTheme="majorEastAsia"/>
        </w:rPr>
      </w:pPr>
    </w:p>
    <w:p w:rsidR="00FE1FD8" w:rsidRPr="00887CBB" w:rsidRDefault="00FE1FD8" w:rsidP="00605C19">
      <w:pPr>
        <w:ind w:firstLineChars="202" w:firstLine="424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Project/其他文件</w:t>
      </w:r>
      <w:r w:rsidRPr="00887CBB">
        <w:rPr>
          <w:rFonts w:asciiTheme="majorEastAsia" w:eastAsiaTheme="majorEastAsia" w:hAnsiTheme="majorEastAsia" w:hint="eastAsia"/>
        </w:rPr>
        <w:tab/>
      </w:r>
      <w:r w:rsidRPr="00887CBB">
        <w:rPr>
          <w:rFonts w:asciiTheme="majorEastAsia" w:eastAsiaTheme="majorEastAsia" w:hAnsiTheme="majorEastAsia"/>
        </w:rPr>
        <w:t>IDE</w:t>
      </w:r>
      <w:r w:rsidRPr="00887CBB">
        <w:rPr>
          <w:rFonts w:asciiTheme="majorEastAsia" w:eastAsiaTheme="majorEastAsia" w:hAnsiTheme="majorEastAsia" w:hint="eastAsia"/>
        </w:rPr>
        <w:t>自动产生的</w:t>
      </w:r>
      <w:r w:rsidR="000249B1" w:rsidRPr="00887CBB">
        <w:rPr>
          <w:rFonts w:asciiTheme="majorEastAsia" w:eastAsiaTheme="majorEastAsia" w:hAnsiTheme="majorEastAsia"/>
        </w:rPr>
        <w:t>配置</w:t>
      </w:r>
      <w:r w:rsidR="000249B1" w:rsidRPr="00887CBB">
        <w:rPr>
          <w:rFonts w:asciiTheme="majorEastAsia" w:eastAsiaTheme="majorEastAsia" w:hAnsiTheme="majorEastAsia" w:hint="eastAsia"/>
        </w:rPr>
        <w:t>、</w:t>
      </w:r>
      <w:r w:rsidR="000249B1" w:rsidRPr="00887CBB">
        <w:rPr>
          <w:rFonts w:asciiTheme="majorEastAsia" w:eastAsiaTheme="majorEastAsia" w:hAnsiTheme="majorEastAsia"/>
        </w:rPr>
        <w:t>字节码</w:t>
      </w:r>
      <w:r w:rsidR="000249B1" w:rsidRPr="00887CBB">
        <w:rPr>
          <w:rFonts w:asciiTheme="majorEastAsia" w:eastAsiaTheme="majorEastAsia" w:hAnsiTheme="majorEastAsia" w:hint="eastAsia"/>
        </w:rPr>
        <w:t>、jar包</w:t>
      </w:r>
      <w:r w:rsidR="000249B1" w:rsidRPr="00887CBB">
        <w:rPr>
          <w:rFonts w:asciiTheme="majorEastAsia" w:eastAsiaTheme="majorEastAsia" w:hAnsiTheme="majorEastAsia"/>
        </w:rPr>
        <w:t>等文件</w:t>
      </w:r>
      <w:r w:rsidRPr="00887CBB">
        <w:rPr>
          <w:rFonts w:asciiTheme="majorEastAsia" w:eastAsiaTheme="majorEastAsia" w:hAnsiTheme="majorEastAsia"/>
        </w:rPr>
        <w:t>，</w:t>
      </w:r>
      <w:r w:rsidR="000249B1" w:rsidRPr="00887CBB">
        <w:rPr>
          <w:rFonts w:asciiTheme="majorEastAsia" w:eastAsiaTheme="majorEastAsia" w:hAnsiTheme="majorEastAsia" w:hint="eastAsia"/>
        </w:rPr>
        <w:t>与</w:t>
      </w:r>
      <w:r w:rsidR="000249B1" w:rsidRPr="00887CBB">
        <w:rPr>
          <w:rFonts w:asciiTheme="majorEastAsia" w:eastAsiaTheme="majorEastAsia" w:hAnsiTheme="majorEastAsia"/>
        </w:rPr>
        <w:t>源代码</w:t>
      </w:r>
      <w:r w:rsidR="000249B1" w:rsidRPr="00887CBB">
        <w:rPr>
          <w:rFonts w:asciiTheme="majorEastAsia" w:eastAsiaTheme="majorEastAsia" w:hAnsiTheme="majorEastAsia" w:hint="eastAsia"/>
        </w:rPr>
        <w:t>无太多关联</w:t>
      </w:r>
    </w:p>
    <w:p w:rsidR="00FE1FD8" w:rsidRPr="00887CBB" w:rsidRDefault="00FE1FD8" w:rsidP="00923386">
      <w:pPr>
        <w:rPr>
          <w:rFonts w:asciiTheme="majorEastAsia" w:eastAsiaTheme="majorEastAsia" w:hAnsiTheme="majorEastAsia"/>
        </w:rPr>
      </w:pPr>
    </w:p>
    <w:p w:rsidR="00605C19" w:rsidRPr="00887CBB" w:rsidRDefault="00605C19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O</w:t>
      </w:r>
      <w:r w:rsidRPr="00887CBB">
        <w:rPr>
          <w:rFonts w:asciiTheme="majorEastAsia" w:eastAsiaTheme="majorEastAsia" w:hAnsiTheme="majorEastAsia" w:hint="eastAsia"/>
        </w:rPr>
        <w:t>ubeichen包</w:t>
      </w:r>
      <w:r w:rsidRPr="00887CBB">
        <w:rPr>
          <w:rFonts w:asciiTheme="majorEastAsia" w:eastAsiaTheme="majorEastAsia" w:hAnsiTheme="majorEastAsia"/>
        </w:rPr>
        <w:t>里的文件：</w:t>
      </w:r>
    </w:p>
    <w:p w:rsidR="00605C19" w:rsidRPr="00887CBB" w:rsidRDefault="00605C19" w:rsidP="00923386">
      <w:pPr>
        <w:rPr>
          <w:rFonts w:asciiTheme="majorEastAsia" w:eastAsiaTheme="majorEastAsia" w:hAnsiTheme="majorEastAsia"/>
        </w:rPr>
      </w:pPr>
    </w:p>
    <w:p w:rsidR="00605C19" w:rsidRPr="00887CBB" w:rsidRDefault="00605C19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AboutDialog</w:t>
      </w:r>
      <w:r w:rsidRPr="00887CBB">
        <w:rPr>
          <w:rFonts w:asciiTheme="majorEastAsia" w:eastAsiaTheme="majorEastAsia" w:hAnsiTheme="majorEastAsia" w:hint="eastAsia"/>
        </w:rPr>
        <w:t>.java</w:t>
      </w:r>
      <w:r w:rsidR="00F42CF4" w:rsidRPr="00887CBB">
        <w:rPr>
          <w:rFonts w:asciiTheme="majorEastAsia" w:eastAsiaTheme="majorEastAsia" w:hAnsiTheme="majorEastAsia" w:hint="eastAsia"/>
        </w:rPr>
        <w:t>(</w:t>
      </w:r>
      <w:r w:rsidR="00EB18D0" w:rsidRPr="00887CBB">
        <w:rPr>
          <w:rFonts w:asciiTheme="majorEastAsia" w:eastAsiaTheme="majorEastAsia" w:hAnsiTheme="majorEastAsia"/>
        </w:rPr>
        <w:t xml:space="preserve">extends </w:t>
      </w:r>
      <w:r w:rsidR="00F42CF4" w:rsidRPr="00887CBB">
        <w:rPr>
          <w:rFonts w:asciiTheme="majorEastAsia" w:eastAsiaTheme="majorEastAsia" w:hAnsiTheme="majorEastAsia"/>
        </w:rPr>
        <w:t>jDialog</w:t>
      </w:r>
      <w:r w:rsidR="00F42CF4" w:rsidRPr="00887CBB">
        <w:rPr>
          <w:rFonts w:asciiTheme="majorEastAsia" w:eastAsiaTheme="majorEastAsia" w:hAnsiTheme="majorEastAsia" w:hint="eastAsia"/>
        </w:rPr>
        <w:t>)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“关于</w:t>
      </w:r>
      <w:r w:rsidRPr="00887CBB">
        <w:rPr>
          <w:rFonts w:asciiTheme="majorEastAsia" w:eastAsiaTheme="majorEastAsia" w:hAnsiTheme="majorEastAsia"/>
        </w:rPr>
        <w:t>”</w:t>
      </w:r>
      <w:r w:rsidRPr="00887CBB">
        <w:rPr>
          <w:rFonts w:asciiTheme="majorEastAsia" w:eastAsiaTheme="majorEastAsia" w:hAnsiTheme="majorEastAsia" w:hint="eastAsia"/>
        </w:rPr>
        <w:t>窗口</w:t>
      </w:r>
      <w:r w:rsidRPr="00887CBB">
        <w:rPr>
          <w:rFonts w:asciiTheme="majorEastAsia" w:eastAsiaTheme="majorEastAsia" w:hAnsiTheme="majorEastAsia"/>
        </w:rPr>
        <w:t>，没有多少代码</w:t>
      </w:r>
    </w:p>
    <w:p w:rsidR="00B7403B" w:rsidRPr="00887CBB" w:rsidRDefault="00B7403B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DateChooser.java</w:t>
      </w:r>
      <w:r w:rsidR="00F42CF4" w:rsidRPr="00887CBB">
        <w:rPr>
          <w:rFonts w:asciiTheme="majorEastAsia" w:eastAsiaTheme="majorEastAsia" w:hAnsiTheme="majorEastAsia"/>
        </w:rPr>
        <w:t>(</w:t>
      </w:r>
      <w:r w:rsidR="00EB18D0" w:rsidRPr="00887CBB">
        <w:rPr>
          <w:rFonts w:asciiTheme="majorEastAsia" w:eastAsiaTheme="majorEastAsia" w:hAnsiTheme="majorEastAsia"/>
        </w:rPr>
        <w:t xml:space="preserve">extends </w:t>
      </w:r>
      <w:r w:rsidR="00F42CF4" w:rsidRPr="00887CBB">
        <w:rPr>
          <w:rFonts w:asciiTheme="majorEastAsia" w:eastAsiaTheme="majorEastAsia" w:hAnsiTheme="majorEastAsia"/>
        </w:rPr>
        <w:t>jPanel)</w:t>
      </w:r>
      <w:r w:rsidR="008B71FF"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网上</w:t>
      </w:r>
      <w:r w:rsidR="00F42CF4" w:rsidRPr="00887CBB">
        <w:rPr>
          <w:rFonts w:asciiTheme="majorEastAsia" w:eastAsiaTheme="majorEastAsia" w:hAnsiTheme="majorEastAsia"/>
        </w:rPr>
        <w:t>借用的</w:t>
      </w:r>
      <w:r w:rsidR="00F42CF4" w:rsidRPr="00887CBB">
        <w:rPr>
          <w:rFonts w:asciiTheme="majorEastAsia" w:eastAsiaTheme="majorEastAsia" w:hAnsiTheme="majorEastAsia" w:hint="eastAsia"/>
        </w:rPr>
        <w:t>，</w:t>
      </w:r>
      <w:r w:rsidR="00F42CF4" w:rsidRPr="00887CBB">
        <w:rPr>
          <w:rFonts w:asciiTheme="majorEastAsia" w:eastAsiaTheme="majorEastAsia" w:hAnsiTheme="majorEastAsia"/>
        </w:rPr>
        <w:t>给</w:t>
      </w:r>
      <w:r w:rsidR="00F42CF4" w:rsidRPr="00887CBB">
        <w:rPr>
          <w:rFonts w:asciiTheme="majorEastAsia" w:eastAsiaTheme="majorEastAsia" w:hAnsiTheme="majorEastAsia" w:hint="eastAsia"/>
        </w:rPr>
        <w:t>TextField添加弹出</w:t>
      </w:r>
      <w:r w:rsidR="00F42CF4" w:rsidRPr="00887CBB">
        <w:rPr>
          <w:rFonts w:asciiTheme="majorEastAsia" w:eastAsiaTheme="majorEastAsia" w:hAnsiTheme="majorEastAsia"/>
        </w:rPr>
        <w:t>一个日历来</w:t>
      </w:r>
      <w:r w:rsidRPr="00887CBB">
        <w:rPr>
          <w:rFonts w:asciiTheme="majorEastAsia" w:eastAsiaTheme="majorEastAsia" w:hAnsiTheme="majorEastAsia" w:hint="eastAsia"/>
        </w:rPr>
        <w:t>选择</w:t>
      </w:r>
      <w:r w:rsidRPr="00887CBB">
        <w:rPr>
          <w:rFonts w:asciiTheme="majorEastAsia" w:eastAsiaTheme="majorEastAsia" w:hAnsiTheme="majorEastAsia"/>
        </w:rPr>
        <w:t>日期</w:t>
      </w:r>
      <w:r w:rsidR="00F42CF4" w:rsidRPr="00887CBB">
        <w:rPr>
          <w:rFonts w:asciiTheme="majorEastAsia" w:eastAsiaTheme="majorEastAsia" w:hAnsiTheme="majorEastAsia" w:hint="eastAsia"/>
        </w:rPr>
        <w:t>功能的</w:t>
      </w:r>
      <w:r w:rsidRPr="00887CBB">
        <w:rPr>
          <w:rFonts w:asciiTheme="majorEastAsia" w:eastAsiaTheme="majorEastAsia" w:hAnsiTheme="majorEastAsia" w:hint="eastAsia"/>
        </w:rPr>
        <w:t>代码</w:t>
      </w:r>
      <w:r w:rsidR="00E7395E" w:rsidRPr="00887CBB">
        <w:rPr>
          <w:rFonts w:asciiTheme="majorEastAsia" w:eastAsiaTheme="majorEastAsia" w:hAnsiTheme="majorEastAsia" w:hint="eastAsia"/>
        </w:rPr>
        <w:t>，</w:t>
      </w:r>
      <w:r w:rsidR="00E7395E" w:rsidRPr="00887CBB">
        <w:rPr>
          <w:rFonts w:asciiTheme="majorEastAsia" w:eastAsiaTheme="majorEastAsia" w:hAnsiTheme="majorEastAsia"/>
        </w:rPr>
        <w:t>如下图：</w:t>
      </w:r>
    </w:p>
    <w:p w:rsidR="00E7395E" w:rsidRPr="00887CBB" w:rsidRDefault="00E7395E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  <w:noProof/>
        </w:rPr>
        <w:drawing>
          <wp:inline distT="0" distB="0" distL="0" distR="0" wp14:anchorId="0D185850" wp14:editId="3D53F69E">
            <wp:extent cx="2905125" cy="162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19" w:rsidRPr="00887CBB" w:rsidRDefault="00F42CF4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Getpage.java</w:t>
      </w:r>
      <w:r w:rsidRPr="00887CBB">
        <w:rPr>
          <w:rFonts w:asciiTheme="majorEastAsia" w:eastAsiaTheme="majorEastAsia" w:hAnsiTheme="majorEastAsia"/>
        </w:rPr>
        <w:t>(</w:t>
      </w:r>
      <w:r w:rsidRPr="00887CBB">
        <w:rPr>
          <w:rFonts w:asciiTheme="majorEastAsia" w:eastAsiaTheme="majorEastAsia" w:hAnsiTheme="majorEastAsia" w:hint="eastAsia"/>
        </w:rPr>
        <w:t>普通class</w:t>
      </w:r>
      <w:r w:rsidRPr="00887CBB">
        <w:rPr>
          <w:rFonts w:asciiTheme="majorEastAsia" w:eastAsiaTheme="majorEastAsia" w:hAnsiTheme="majorEastAsia"/>
        </w:rPr>
        <w:t>)</w:t>
      </w:r>
      <w:r w:rsidR="00F26BEA" w:rsidRPr="00887CBB">
        <w:rPr>
          <w:rFonts w:asciiTheme="majorEastAsia" w:eastAsiaTheme="majorEastAsia" w:hAnsiTheme="majorEastAsia" w:hint="eastAsia"/>
        </w:rPr>
        <w:tab/>
      </w:r>
      <w:r w:rsidR="008B71FF"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/>
        </w:rPr>
        <w:t>以前在网上借用</w:t>
      </w:r>
      <w:r w:rsidR="00BD6A01" w:rsidRPr="00887CBB">
        <w:rPr>
          <w:rFonts w:asciiTheme="majorEastAsia" w:eastAsiaTheme="majorEastAsia" w:hAnsiTheme="majorEastAsia" w:hint="eastAsia"/>
        </w:rPr>
        <w:t>并加以</w:t>
      </w:r>
      <w:r w:rsidR="00BD6A01" w:rsidRPr="00887CBB">
        <w:rPr>
          <w:rFonts w:asciiTheme="majorEastAsia" w:eastAsiaTheme="majorEastAsia" w:hAnsiTheme="majorEastAsia"/>
        </w:rPr>
        <w:t>个人修改</w:t>
      </w:r>
      <w:r w:rsidRPr="00887CBB">
        <w:rPr>
          <w:rFonts w:asciiTheme="majorEastAsia" w:eastAsiaTheme="majorEastAsia" w:hAnsiTheme="majorEastAsia" w:hint="eastAsia"/>
        </w:rPr>
        <w:t>，</w:t>
      </w:r>
      <w:r w:rsidRPr="00887CBB">
        <w:rPr>
          <w:rFonts w:asciiTheme="majorEastAsia" w:eastAsiaTheme="majorEastAsia" w:hAnsiTheme="majorEastAsia"/>
        </w:rPr>
        <w:t>来源已不可知</w:t>
      </w:r>
      <w:r w:rsidR="00BD6A01" w:rsidRPr="00887CBB">
        <w:rPr>
          <w:rFonts w:asciiTheme="majorEastAsia" w:eastAsiaTheme="majorEastAsia" w:hAnsiTheme="majorEastAsia" w:hint="eastAsia"/>
        </w:rPr>
        <w:t>。</w:t>
      </w:r>
      <w:r w:rsidR="00B76B43" w:rsidRPr="00887CBB">
        <w:rPr>
          <w:rFonts w:asciiTheme="majorEastAsia" w:eastAsiaTheme="majorEastAsia" w:hAnsiTheme="majorEastAsia" w:hint="eastAsia"/>
        </w:rPr>
        <w:t>用于</w:t>
      </w:r>
      <w:r w:rsidR="00B76B43" w:rsidRPr="00887CBB">
        <w:rPr>
          <w:rFonts w:asciiTheme="majorEastAsia" w:eastAsiaTheme="majorEastAsia" w:hAnsiTheme="majorEastAsia"/>
        </w:rPr>
        <w:t>获取目标</w:t>
      </w:r>
      <w:r w:rsidR="00B76B43" w:rsidRPr="00887CBB">
        <w:rPr>
          <w:rFonts w:asciiTheme="majorEastAsia" w:eastAsiaTheme="majorEastAsia" w:hAnsiTheme="majorEastAsia" w:hint="eastAsia"/>
        </w:rPr>
        <w:t>url页面的源代码</w:t>
      </w:r>
      <w:r w:rsidR="00B76B43" w:rsidRPr="00887CBB">
        <w:rPr>
          <w:rFonts w:asciiTheme="majorEastAsia" w:eastAsiaTheme="majorEastAsia" w:hAnsiTheme="majorEastAsia"/>
        </w:rPr>
        <w:t>。</w:t>
      </w:r>
    </w:p>
    <w:p w:rsidR="00605C19" w:rsidRPr="00887CBB" w:rsidRDefault="00F26BEA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MainFrame.java(</w:t>
      </w:r>
      <w:r w:rsidR="00EB18D0" w:rsidRPr="00887CBB">
        <w:rPr>
          <w:rFonts w:asciiTheme="majorEastAsia" w:eastAsiaTheme="majorEastAsia" w:hAnsiTheme="majorEastAsia"/>
        </w:rPr>
        <w:t xml:space="preserve">extends </w:t>
      </w:r>
      <w:r w:rsidRPr="00887CBB">
        <w:rPr>
          <w:rFonts w:asciiTheme="majorEastAsia" w:eastAsiaTheme="majorEastAsia" w:hAnsiTheme="majorEastAsia"/>
        </w:rPr>
        <w:t>jFrame)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主窗口</w:t>
      </w:r>
      <w:r w:rsidRPr="00887CBB">
        <w:rPr>
          <w:rFonts w:asciiTheme="majorEastAsia" w:eastAsiaTheme="majorEastAsia" w:hAnsiTheme="majorEastAsia"/>
        </w:rPr>
        <w:t>，</w:t>
      </w:r>
      <w:r w:rsidRPr="00887CBB">
        <w:rPr>
          <w:rFonts w:asciiTheme="majorEastAsia" w:eastAsiaTheme="majorEastAsia" w:hAnsiTheme="majorEastAsia" w:hint="eastAsia"/>
        </w:rPr>
        <w:t>包含</w:t>
      </w:r>
      <w:r w:rsidRPr="00887CBB">
        <w:rPr>
          <w:rFonts w:asciiTheme="majorEastAsia" w:eastAsiaTheme="majorEastAsia" w:hAnsiTheme="majorEastAsia"/>
        </w:rPr>
        <w:t>任务线程</w:t>
      </w:r>
      <w:r w:rsidR="00833784" w:rsidRPr="00887CBB">
        <w:rPr>
          <w:rFonts w:asciiTheme="majorEastAsia" w:eastAsiaTheme="majorEastAsia" w:hAnsiTheme="majorEastAsia" w:hint="eastAsia"/>
        </w:rPr>
        <w:t>(</w:t>
      </w:r>
      <w:r w:rsidR="00CA4654" w:rsidRPr="00887CBB">
        <w:rPr>
          <w:rFonts w:asciiTheme="majorEastAsia" w:eastAsiaTheme="majorEastAsia" w:hAnsiTheme="majorEastAsia"/>
        </w:rPr>
        <w:t xml:space="preserve">RunningTask </w:t>
      </w:r>
      <w:r w:rsidR="00833784" w:rsidRPr="00887CBB">
        <w:rPr>
          <w:rFonts w:asciiTheme="majorEastAsia" w:eastAsiaTheme="majorEastAsia" w:hAnsiTheme="majorEastAsia"/>
        </w:rPr>
        <w:t>extends Task</w:t>
      </w:r>
      <w:r w:rsidR="00833784" w:rsidRPr="00887CBB">
        <w:rPr>
          <w:rFonts w:asciiTheme="majorEastAsia" w:eastAsiaTheme="majorEastAsia" w:hAnsiTheme="majorEastAsia" w:hint="eastAsia"/>
        </w:rPr>
        <w:t>)</w:t>
      </w:r>
      <w:r w:rsidRPr="00887CBB">
        <w:rPr>
          <w:rFonts w:asciiTheme="majorEastAsia" w:eastAsiaTheme="majorEastAsia" w:hAnsiTheme="majorEastAsia"/>
        </w:rPr>
        <w:t>的实现。</w:t>
      </w:r>
    </w:p>
    <w:p w:rsidR="00322D10" w:rsidRPr="00887CBB" w:rsidRDefault="00322D10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lastRenderedPageBreak/>
        <w:t>NewTaskDialog(</w:t>
      </w:r>
      <w:r w:rsidR="00EB18D0" w:rsidRPr="00887CBB">
        <w:rPr>
          <w:rFonts w:asciiTheme="majorEastAsia" w:eastAsiaTheme="majorEastAsia" w:hAnsiTheme="majorEastAsia"/>
        </w:rPr>
        <w:t xml:space="preserve">extends </w:t>
      </w:r>
      <w:r w:rsidRPr="00887CBB">
        <w:rPr>
          <w:rFonts w:asciiTheme="majorEastAsia" w:eastAsiaTheme="majorEastAsia" w:hAnsiTheme="majorEastAsia"/>
        </w:rPr>
        <w:t>jDialog</w:t>
      </w:r>
      <w:r w:rsidRPr="00887CBB">
        <w:rPr>
          <w:rFonts w:asciiTheme="majorEastAsia" w:eastAsiaTheme="majorEastAsia" w:hAnsiTheme="majorEastAsia" w:hint="eastAsia"/>
        </w:rPr>
        <w:t>)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新建/修改</w:t>
      </w:r>
      <w:r w:rsidRPr="00887CBB">
        <w:rPr>
          <w:rFonts w:asciiTheme="majorEastAsia" w:eastAsiaTheme="majorEastAsia" w:hAnsiTheme="majorEastAsia"/>
        </w:rPr>
        <w:t>任务</w:t>
      </w:r>
      <w:r w:rsidRPr="00887CBB">
        <w:rPr>
          <w:rFonts w:asciiTheme="majorEastAsia" w:eastAsiaTheme="majorEastAsia" w:hAnsiTheme="majorEastAsia" w:hint="eastAsia"/>
        </w:rPr>
        <w:t>通用</w:t>
      </w:r>
      <w:r w:rsidRPr="00887CBB">
        <w:rPr>
          <w:rFonts w:asciiTheme="majorEastAsia" w:eastAsiaTheme="majorEastAsia" w:hAnsiTheme="majorEastAsia"/>
        </w:rPr>
        <w:t>的对话框</w:t>
      </w:r>
    </w:p>
    <w:p w:rsidR="006C3F57" w:rsidRPr="00887CBB" w:rsidRDefault="006C3F57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Task</w:t>
      </w:r>
      <w:r w:rsidR="008B71FF" w:rsidRPr="00887CBB">
        <w:rPr>
          <w:rFonts w:asciiTheme="majorEastAsia" w:eastAsiaTheme="majorEastAsia" w:hAnsiTheme="majorEastAsia"/>
        </w:rPr>
        <w:t>.java</w:t>
      </w:r>
      <w:r w:rsidRPr="00887CBB">
        <w:rPr>
          <w:rFonts w:asciiTheme="majorEastAsia" w:eastAsiaTheme="majorEastAsia" w:hAnsiTheme="majorEastAsia" w:hint="eastAsia"/>
        </w:rPr>
        <w:t>(</w:t>
      </w:r>
      <w:r w:rsidR="00EB18D0" w:rsidRPr="00887CBB">
        <w:rPr>
          <w:rFonts w:asciiTheme="majorEastAsia" w:eastAsiaTheme="majorEastAsia" w:hAnsiTheme="majorEastAsia"/>
        </w:rPr>
        <w:t xml:space="preserve">extends </w:t>
      </w:r>
      <w:r w:rsidRPr="00887CBB">
        <w:rPr>
          <w:rFonts w:asciiTheme="majorEastAsia" w:eastAsiaTheme="majorEastAsia" w:hAnsiTheme="majorEastAsia" w:hint="eastAsia"/>
        </w:rPr>
        <w:t>Thread)</w:t>
      </w:r>
      <w:r w:rsidRPr="00887CBB">
        <w:rPr>
          <w:rFonts w:asciiTheme="majorEastAsia" w:eastAsiaTheme="majorEastAsia" w:hAnsiTheme="majorEastAsia" w:hint="eastAsia"/>
        </w:rPr>
        <w:tab/>
      </w:r>
      <w:r w:rsidRPr="00887CBB">
        <w:rPr>
          <w:rFonts w:asciiTheme="majorEastAsia" w:eastAsiaTheme="majorEastAsia" w:hAnsiTheme="majorEastAsia" w:hint="eastAsia"/>
        </w:rPr>
        <w:tab/>
        <w:t>存储</w:t>
      </w:r>
      <w:r w:rsidRPr="00887CBB">
        <w:rPr>
          <w:rFonts w:asciiTheme="majorEastAsia" w:eastAsiaTheme="majorEastAsia" w:hAnsiTheme="majorEastAsia"/>
        </w:rPr>
        <w:t>任务</w:t>
      </w:r>
      <w:r w:rsidR="00AE3EC9" w:rsidRPr="00887CBB">
        <w:rPr>
          <w:rFonts w:asciiTheme="majorEastAsia" w:eastAsiaTheme="majorEastAsia" w:hAnsiTheme="majorEastAsia" w:hint="eastAsia"/>
        </w:rPr>
        <w:t>信息</w:t>
      </w:r>
      <w:r w:rsidRPr="00887CBB">
        <w:rPr>
          <w:rFonts w:asciiTheme="majorEastAsia" w:eastAsiaTheme="majorEastAsia" w:hAnsiTheme="majorEastAsia" w:hint="eastAsia"/>
        </w:rPr>
        <w:t>（但不能运行</w:t>
      </w:r>
      <w:r w:rsidRPr="00887CBB">
        <w:rPr>
          <w:rFonts w:asciiTheme="majorEastAsia" w:eastAsiaTheme="majorEastAsia" w:hAnsiTheme="majorEastAsia"/>
        </w:rPr>
        <w:t>）</w:t>
      </w:r>
      <w:r w:rsidRPr="00887CBB">
        <w:rPr>
          <w:rFonts w:asciiTheme="majorEastAsia" w:eastAsiaTheme="majorEastAsia" w:hAnsiTheme="majorEastAsia" w:hint="eastAsia"/>
        </w:rPr>
        <w:t>;</w:t>
      </w:r>
    </w:p>
    <w:p w:rsidR="00F26BEA" w:rsidRPr="00887CBB" w:rsidRDefault="008B71FF" w:rsidP="0063042C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UpdateStatus.java(普通class)</w:t>
      </w: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weibo SDK examples中的</w:t>
      </w:r>
      <w:r w:rsidRPr="00887CBB">
        <w:rPr>
          <w:rFonts w:asciiTheme="majorEastAsia" w:eastAsiaTheme="majorEastAsia" w:hAnsiTheme="majorEastAsia"/>
        </w:rPr>
        <w:t>一个</w:t>
      </w:r>
      <w:r w:rsidRPr="00887CBB">
        <w:rPr>
          <w:rFonts w:asciiTheme="majorEastAsia" w:eastAsiaTheme="majorEastAsia" w:hAnsiTheme="majorEastAsia" w:hint="eastAsia"/>
        </w:rPr>
        <w:t>类</w:t>
      </w:r>
      <w:r w:rsidRPr="00887CBB">
        <w:rPr>
          <w:rFonts w:asciiTheme="majorEastAsia" w:eastAsiaTheme="majorEastAsia" w:hAnsiTheme="majorEastAsia"/>
        </w:rPr>
        <w:t>，直接</w:t>
      </w:r>
      <w:r w:rsidRPr="00887CBB">
        <w:rPr>
          <w:rFonts w:asciiTheme="majorEastAsia" w:eastAsiaTheme="majorEastAsia" w:hAnsiTheme="majorEastAsia" w:hint="eastAsia"/>
        </w:rPr>
        <w:t>加以修改</w:t>
      </w:r>
      <w:r w:rsidRPr="00887CBB">
        <w:rPr>
          <w:rFonts w:asciiTheme="majorEastAsia" w:eastAsiaTheme="majorEastAsia" w:hAnsiTheme="majorEastAsia"/>
        </w:rPr>
        <w:t>使用。</w:t>
      </w:r>
    </w:p>
    <w:p w:rsidR="008B71FF" w:rsidRPr="00887CBB" w:rsidRDefault="008B71FF" w:rsidP="00923386">
      <w:pPr>
        <w:rPr>
          <w:rFonts w:asciiTheme="majorEastAsia" w:eastAsiaTheme="majorEastAsia" w:hAnsiTheme="majorEastAsia"/>
        </w:rPr>
      </w:pPr>
    </w:p>
    <w:p w:rsidR="00EB18D0" w:rsidRPr="00887CBB" w:rsidRDefault="00EB18D0" w:rsidP="0048335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为什么要扩展</w:t>
      </w:r>
      <w:r w:rsidR="000716CD" w:rsidRPr="00887CBB">
        <w:rPr>
          <w:rFonts w:asciiTheme="majorEastAsia" w:eastAsiaTheme="majorEastAsia" w:hAnsiTheme="majorEastAsia" w:hint="eastAsia"/>
        </w:rPr>
        <w:t>Thread而不是</w:t>
      </w:r>
      <w:r w:rsidR="000716CD" w:rsidRPr="00887CBB">
        <w:rPr>
          <w:rFonts w:asciiTheme="majorEastAsia" w:eastAsiaTheme="majorEastAsia" w:hAnsiTheme="majorEastAsia"/>
        </w:rPr>
        <w:t>实现</w:t>
      </w:r>
      <w:r w:rsidR="000716CD" w:rsidRPr="00887CBB">
        <w:rPr>
          <w:rFonts w:asciiTheme="majorEastAsia" w:eastAsiaTheme="majorEastAsia" w:hAnsiTheme="majorEastAsia" w:hint="eastAsia"/>
        </w:rPr>
        <w:t>Runnable：</w:t>
      </w:r>
      <w:r w:rsidR="000716CD" w:rsidRPr="00887CBB">
        <w:rPr>
          <w:rFonts w:asciiTheme="majorEastAsia" w:eastAsiaTheme="majorEastAsia" w:hAnsiTheme="majorEastAsia"/>
        </w:rPr>
        <w:t>因为</w:t>
      </w:r>
      <w:r w:rsidR="000716CD" w:rsidRPr="00887CBB">
        <w:rPr>
          <w:rFonts w:asciiTheme="majorEastAsia" w:eastAsiaTheme="majorEastAsia" w:hAnsiTheme="majorEastAsia" w:hint="eastAsia"/>
        </w:rPr>
        <w:t>即便</w:t>
      </w:r>
      <w:r w:rsidR="000716CD" w:rsidRPr="00887CBB">
        <w:rPr>
          <w:rFonts w:asciiTheme="majorEastAsia" w:eastAsiaTheme="majorEastAsia" w:hAnsiTheme="majorEastAsia"/>
        </w:rPr>
        <w:t>实现了</w:t>
      </w:r>
      <w:r w:rsidR="000716CD" w:rsidRPr="00887CBB">
        <w:rPr>
          <w:rFonts w:asciiTheme="majorEastAsia" w:eastAsiaTheme="majorEastAsia" w:hAnsiTheme="majorEastAsia" w:hint="eastAsia"/>
        </w:rPr>
        <w:t>Runnable，</w:t>
      </w:r>
      <w:r w:rsidR="000716CD" w:rsidRPr="00887CBB">
        <w:rPr>
          <w:rFonts w:asciiTheme="majorEastAsia" w:eastAsiaTheme="majorEastAsia" w:hAnsiTheme="majorEastAsia"/>
        </w:rPr>
        <w:t>也</w:t>
      </w:r>
      <w:r w:rsidR="000716CD" w:rsidRPr="00887CBB">
        <w:rPr>
          <w:rFonts w:asciiTheme="majorEastAsia" w:eastAsiaTheme="majorEastAsia" w:hAnsiTheme="majorEastAsia" w:hint="eastAsia"/>
        </w:rPr>
        <w:t>需要通过Thread(</w:t>
      </w:r>
      <w:r w:rsidR="000716CD" w:rsidRPr="00887CBB">
        <w:rPr>
          <w:rFonts w:asciiTheme="majorEastAsia" w:eastAsiaTheme="majorEastAsia" w:hAnsiTheme="majorEastAsia"/>
        </w:rPr>
        <w:t>&lt;Runnable class&gt;</w:t>
      </w:r>
      <w:r w:rsidR="000716CD" w:rsidRPr="00887CBB">
        <w:rPr>
          <w:rFonts w:asciiTheme="majorEastAsia" w:eastAsiaTheme="majorEastAsia" w:hAnsiTheme="majorEastAsia" w:hint="eastAsia"/>
        </w:rPr>
        <w:t>)来实现，这样</w:t>
      </w:r>
      <w:r w:rsidR="000716CD" w:rsidRPr="00887CBB">
        <w:rPr>
          <w:rFonts w:asciiTheme="majorEastAsia" w:eastAsiaTheme="majorEastAsia" w:hAnsiTheme="majorEastAsia"/>
        </w:rPr>
        <w:t>只能直接管理</w:t>
      </w:r>
      <w:r w:rsidR="000716CD" w:rsidRPr="00887CBB">
        <w:rPr>
          <w:rFonts w:asciiTheme="majorEastAsia" w:eastAsiaTheme="majorEastAsia" w:hAnsiTheme="majorEastAsia" w:hint="eastAsia"/>
        </w:rPr>
        <w:t>Thread。</w:t>
      </w:r>
      <w:r w:rsidR="000716CD" w:rsidRPr="00887CBB">
        <w:rPr>
          <w:rFonts w:asciiTheme="majorEastAsia" w:eastAsiaTheme="majorEastAsia" w:hAnsiTheme="majorEastAsia"/>
        </w:rPr>
        <w:t>而</w:t>
      </w:r>
      <w:r w:rsidR="000716CD" w:rsidRPr="00887CBB">
        <w:rPr>
          <w:rFonts w:asciiTheme="majorEastAsia" w:eastAsiaTheme="majorEastAsia" w:hAnsiTheme="majorEastAsia" w:hint="eastAsia"/>
        </w:rPr>
        <w:t>要获取Thread里面</w:t>
      </w:r>
      <w:r w:rsidR="000716CD" w:rsidRPr="00887CBB">
        <w:rPr>
          <w:rFonts w:asciiTheme="majorEastAsia" w:eastAsiaTheme="majorEastAsia" w:hAnsiTheme="majorEastAsia"/>
        </w:rPr>
        <w:t>的</w:t>
      </w:r>
      <w:r w:rsidR="000716CD" w:rsidRPr="00887CBB">
        <w:rPr>
          <w:rFonts w:asciiTheme="majorEastAsia" w:eastAsiaTheme="majorEastAsia" w:hAnsiTheme="majorEastAsia" w:hint="eastAsia"/>
        </w:rPr>
        <w:t>信息</w:t>
      </w:r>
      <w:r w:rsidR="000716CD" w:rsidRPr="00887CBB">
        <w:rPr>
          <w:rFonts w:asciiTheme="majorEastAsia" w:eastAsiaTheme="majorEastAsia" w:hAnsiTheme="majorEastAsia"/>
        </w:rPr>
        <w:t>数据是</w:t>
      </w:r>
      <w:r w:rsidR="000716CD" w:rsidRPr="00887CBB">
        <w:rPr>
          <w:rFonts w:asciiTheme="majorEastAsia" w:eastAsiaTheme="majorEastAsia" w:hAnsiTheme="majorEastAsia" w:hint="eastAsia"/>
        </w:rPr>
        <w:t>比较</w:t>
      </w:r>
      <w:r w:rsidR="000716CD" w:rsidRPr="00887CBB">
        <w:rPr>
          <w:rFonts w:asciiTheme="majorEastAsia" w:eastAsiaTheme="majorEastAsia" w:hAnsiTheme="majorEastAsia"/>
        </w:rPr>
        <w:t>麻烦的，这样</w:t>
      </w:r>
      <w:r w:rsidR="000716CD" w:rsidRPr="00887CBB">
        <w:rPr>
          <w:rFonts w:asciiTheme="majorEastAsia" w:eastAsiaTheme="majorEastAsia" w:hAnsiTheme="majorEastAsia" w:hint="eastAsia"/>
        </w:rPr>
        <w:t>管理任务</w:t>
      </w:r>
      <w:r w:rsidR="000716CD" w:rsidRPr="00887CBB">
        <w:rPr>
          <w:rFonts w:asciiTheme="majorEastAsia" w:eastAsiaTheme="majorEastAsia" w:hAnsiTheme="majorEastAsia"/>
        </w:rPr>
        <w:t>没法知道想要的是哪一个</w:t>
      </w:r>
      <w:r w:rsidR="000716CD" w:rsidRPr="00887CBB">
        <w:rPr>
          <w:rFonts w:asciiTheme="majorEastAsia" w:eastAsiaTheme="majorEastAsia" w:hAnsiTheme="majorEastAsia" w:hint="eastAsia"/>
        </w:rPr>
        <w:t>Thread。而对ArrayList采用指定index的</w:t>
      </w:r>
      <w:r w:rsidR="000716CD" w:rsidRPr="00887CBB">
        <w:rPr>
          <w:rFonts w:asciiTheme="majorEastAsia" w:eastAsiaTheme="majorEastAsia" w:hAnsiTheme="majorEastAsia"/>
        </w:rPr>
        <w:t>方法不仅</w:t>
      </w:r>
      <w:r w:rsidR="000716CD" w:rsidRPr="00887CBB">
        <w:rPr>
          <w:rFonts w:asciiTheme="majorEastAsia" w:eastAsiaTheme="majorEastAsia" w:hAnsiTheme="majorEastAsia" w:hint="eastAsia"/>
        </w:rPr>
        <w:t>代码繁琐</w:t>
      </w:r>
      <w:r w:rsidR="000716CD" w:rsidRPr="00887CBB">
        <w:rPr>
          <w:rFonts w:asciiTheme="majorEastAsia" w:eastAsiaTheme="majorEastAsia" w:hAnsiTheme="majorEastAsia"/>
        </w:rPr>
        <w:t>，而且还不安全</w:t>
      </w:r>
      <w:r w:rsidR="000716CD" w:rsidRPr="00887CBB">
        <w:rPr>
          <w:rFonts w:asciiTheme="majorEastAsia" w:eastAsiaTheme="majorEastAsia" w:hAnsiTheme="majorEastAsia" w:hint="eastAsia"/>
        </w:rPr>
        <w:t xml:space="preserve"> （多个ArrayList如果</w:t>
      </w:r>
      <w:r w:rsidR="000716CD" w:rsidRPr="00887CBB">
        <w:rPr>
          <w:rFonts w:asciiTheme="majorEastAsia" w:eastAsiaTheme="majorEastAsia" w:hAnsiTheme="majorEastAsia"/>
        </w:rPr>
        <w:t>没有完全同步操作</w:t>
      </w:r>
      <w:r w:rsidR="000716CD" w:rsidRPr="00887CBB">
        <w:rPr>
          <w:rFonts w:asciiTheme="majorEastAsia" w:eastAsiaTheme="majorEastAsia" w:hAnsiTheme="majorEastAsia" w:hint="eastAsia"/>
        </w:rPr>
        <w:t>。</w:t>
      </w:r>
      <w:r w:rsidR="000716CD" w:rsidRPr="00887CBB">
        <w:rPr>
          <w:rFonts w:asciiTheme="majorEastAsia" w:eastAsiaTheme="majorEastAsia" w:hAnsiTheme="majorEastAsia"/>
        </w:rPr>
        <w:t>则会导致</w:t>
      </w:r>
      <w:r w:rsidR="000716CD" w:rsidRPr="00887CBB">
        <w:rPr>
          <w:rFonts w:asciiTheme="majorEastAsia" w:eastAsiaTheme="majorEastAsia" w:hAnsiTheme="majorEastAsia" w:hint="eastAsia"/>
        </w:rPr>
        <w:t>这</w:t>
      </w:r>
      <w:r w:rsidR="000716CD" w:rsidRPr="00887CBB">
        <w:rPr>
          <w:rFonts w:asciiTheme="majorEastAsia" w:eastAsiaTheme="majorEastAsia" w:hAnsiTheme="majorEastAsia"/>
        </w:rPr>
        <w:t>几个</w:t>
      </w:r>
      <w:r w:rsidR="000716CD" w:rsidRPr="00887CBB">
        <w:rPr>
          <w:rFonts w:asciiTheme="majorEastAsia" w:eastAsiaTheme="majorEastAsia" w:hAnsiTheme="majorEastAsia" w:hint="eastAsia"/>
        </w:rPr>
        <w:t>ArrayList中</w:t>
      </w:r>
      <w:r w:rsidR="000716CD" w:rsidRPr="00887CBB">
        <w:rPr>
          <w:rFonts w:asciiTheme="majorEastAsia" w:eastAsiaTheme="majorEastAsia" w:hAnsiTheme="majorEastAsia"/>
        </w:rPr>
        <w:t>对应同一个任务的</w:t>
      </w:r>
      <w:r w:rsidR="000716CD" w:rsidRPr="00887CBB">
        <w:rPr>
          <w:rFonts w:asciiTheme="majorEastAsia" w:eastAsiaTheme="majorEastAsia" w:hAnsiTheme="majorEastAsia" w:hint="eastAsia"/>
        </w:rPr>
        <w:t>index不一样</w:t>
      </w:r>
      <w:r w:rsidR="000716CD" w:rsidRPr="00887CBB">
        <w:rPr>
          <w:rFonts w:asciiTheme="majorEastAsia" w:eastAsiaTheme="majorEastAsia" w:hAnsiTheme="majorEastAsia"/>
        </w:rPr>
        <w:t>，最后完全崩溃）。</w:t>
      </w:r>
      <w:r w:rsidR="00173EC7" w:rsidRPr="00887CBB">
        <w:rPr>
          <w:rFonts w:asciiTheme="majorEastAsia" w:eastAsiaTheme="majorEastAsia" w:hAnsiTheme="majorEastAsia" w:hint="eastAsia"/>
        </w:rPr>
        <w:t>个人认为，</w:t>
      </w:r>
      <w:r w:rsidR="00BC21CE" w:rsidRPr="00887CBB">
        <w:rPr>
          <w:rFonts w:asciiTheme="majorEastAsia" w:eastAsiaTheme="majorEastAsia" w:hAnsiTheme="majorEastAsia" w:hint="eastAsia"/>
        </w:rPr>
        <w:t>只有</w:t>
      </w:r>
      <w:r w:rsidR="00173EC7" w:rsidRPr="00887CBB">
        <w:rPr>
          <w:rFonts w:asciiTheme="majorEastAsia" w:eastAsiaTheme="majorEastAsia" w:hAnsiTheme="majorEastAsia"/>
        </w:rPr>
        <w:t>确认在内存中</w:t>
      </w:r>
      <w:r w:rsidR="00173EC7" w:rsidRPr="00887CBB">
        <w:rPr>
          <w:rFonts w:asciiTheme="majorEastAsia" w:eastAsiaTheme="majorEastAsia" w:hAnsiTheme="majorEastAsia" w:hint="eastAsia"/>
        </w:rPr>
        <w:t>指向</w:t>
      </w:r>
      <w:r w:rsidR="00173EC7" w:rsidRPr="00887CBB">
        <w:rPr>
          <w:rFonts w:asciiTheme="majorEastAsia" w:eastAsiaTheme="majorEastAsia" w:hAnsiTheme="majorEastAsia"/>
        </w:rPr>
        <w:t>的</w:t>
      </w:r>
      <w:r w:rsidR="00173EC7" w:rsidRPr="00887CBB">
        <w:rPr>
          <w:rFonts w:asciiTheme="majorEastAsia" w:eastAsiaTheme="majorEastAsia" w:hAnsiTheme="majorEastAsia" w:hint="eastAsia"/>
        </w:rPr>
        <w:t>位置</w:t>
      </w:r>
      <w:r w:rsidR="00173EC7" w:rsidRPr="00887CBB">
        <w:rPr>
          <w:rFonts w:asciiTheme="majorEastAsia" w:eastAsiaTheme="majorEastAsia" w:hAnsiTheme="majorEastAsia"/>
        </w:rPr>
        <w:t>一致</w:t>
      </w:r>
      <w:r w:rsidR="00173EC7" w:rsidRPr="00887CBB">
        <w:rPr>
          <w:rFonts w:asciiTheme="majorEastAsia" w:eastAsiaTheme="majorEastAsia" w:hAnsiTheme="majorEastAsia" w:hint="eastAsia"/>
        </w:rPr>
        <w:t>，</w:t>
      </w:r>
      <w:r w:rsidR="00BC21CE" w:rsidRPr="00887CBB">
        <w:rPr>
          <w:rFonts w:asciiTheme="majorEastAsia" w:eastAsiaTheme="majorEastAsia" w:hAnsiTheme="majorEastAsia" w:hint="eastAsia"/>
        </w:rPr>
        <w:t>或者</w:t>
      </w:r>
      <w:r w:rsidR="00173EC7" w:rsidRPr="00887CBB">
        <w:rPr>
          <w:rFonts w:asciiTheme="majorEastAsia" w:eastAsiaTheme="majorEastAsia" w:hAnsiTheme="majorEastAsia"/>
        </w:rPr>
        <w:t>确认</w:t>
      </w:r>
      <w:r w:rsidR="00173EC7" w:rsidRPr="00887CBB">
        <w:rPr>
          <w:rFonts w:asciiTheme="majorEastAsia" w:eastAsiaTheme="majorEastAsia" w:hAnsiTheme="majorEastAsia" w:hint="eastAsia"/>
        </w:rPr>
        <w:t>UID（每个Task有唯一的UID</w:t>
      </w:r>
      <w:r w:rsidR="00173EC7" w:rsidRPr="00887CBB">
        <w:rPr>
          <w:rFonts w:asciiTheme="majorEastAsia" w:eastAsiaTheme="majorEastAsia" w:hAnsiTheme="majorEastAsia"/>
        </w:rPr>
        <w:t>）</w:t>
      </w:r>
      <w:r w:rsidR="00173EC7" w:rsidRPr="00887CBB">
        <w:rPr>
          <w:rFonts w:asciiTheme="majorEastAsia" w:eastAsiaTheme="majorEastAsia" w:hAnsiTheme="majorEastAsia" w:hint="eastAsia"/>
        </w:rPr>
        <w:t>一致</w:t>
      </w:r>
      <w:r w:rsidR="00BC21CE" w:rsidRPr="00887CBB">
        <w:rPr>
          <w:rFonts w:asciiTheme="majorEastAsia" w:eastAsiaTheme="majorEastAsia" w:hAnsiTheme="majorEastAsia" w:hint="eastAsia"/>
        </w:rPr>
        <w:t>，</w:t>
      </w:r>
      <w:r w:rsidR="00BC21CE" w:rsidRPr="00887CBB">
        <w:rPr>
          <w:rFonts w:asciiTheme="majorEastAsia" w:eastAsiaTheme="majorEastAsia" w:hAnsiTheme="majorEastAsia"/>
        </w:rPr>
        <w:t>才能</w:t>
      </w:r>
      <w:r w:rsidR="00BC21CE" w:rsidRPr="00887CBB">
        <w:rPr>
          <w:rFonts w:asciiTheme="majorEastAsia" w:eastAsiaTheme="majorEastAsia" w:hAnsiTheme="majorEastAsia" w:hint="eastAsia"/>
        </w:rPr>
        <w:t>保证</w:t>
      </w:r>
      <w:r w:rsidR="00BC21CE" w:rsidRPr="00887CBB">
        <w:rPr>
          <w:rFonts w:asciiTheme="majorEastAsia" w:eastAsiaTheme="majorEastAsia" w:hAnsiTheme="majorEastAsia"/>
        </w:rPr>
        <w:t>操作的安全。</w:t>
      </w:r>
      <w:r w:rsidR="00483356" w:rsidRPr="00887CBB">
        <w:rPr>
          <w:rFonts w:asciiTheme="majorEastAsia" w:eastAsiaTheme="majorEastAsia" w:hAnsiTheme="majorEastAsia" w:hint="eastAsia"/>
        </w:rPr>
        <w:t>而根据</w:t>
      </w:r>
      <w:r w:rsidR="00483356" w:rsidRPr="00887CBB">
        <w:rPr>
          <w:rFonts w:asciiTheme="majorEastAsia" w:eastAsiaTheme="majorEastAsia" w:hAnsiTheme="majorEastAsia"/>
        </w:rPr>
        <w:t>此项目的</w:t>
      </w:r>
      <w:r w:rsidR="00483356" w:rsidRPr="00887CBB">
        <w:rPr>
          <w:rFonts w:asciiTheme="majorEastAsia" w:eastAsiaTheme="majorEastAsia" w:hAnsiTheme="majorEastAsia" w:hint="eastAsia"/>
        </w:rPr>
        <w:t>当前</w:t>
      </w:r>
      <w:r w:rsidR="00483356" w:rsidRPr="00887CBB">
        <w:rPr>
          <w:rFonts w:asciiTheme="majorEastAsia" w:eastAsiaTheme="majorEastAsia" w:hAnsiTheme="majorEastAsia"/>
        </w:rPr>
        <w:t>需求，</w:t>
      </w:r>
      <w:r w:rsidR="00483356" w:rsidRPr="00887CBB">
        <w:rPr>
          <w:rFonts w:asciiTheme="majorEastAsia" w:eastAsiaTheme="majorEastAsia" w:hAnsiTheme="majorEastAsia" w:hint="eastAsia"/>
        </w:rPr>
        <w:t>线程之间并不需要</w:t>
      </w:r>
      <w:r w:rsidR="00483356" w:rsidRPr="00887CBB">
        <w:rPr>
          <w:rFonts w:asciiTheme="majorEastAsia" w:eastAsiaTheme="majorEastAsia" w:hAnsiTheme="majorEastAsia"/>
        </w:rPr>
        <w:t>共享</w:t>
      </w:r>
      <w:r w:rsidR="00483356" w:rsidRPr="00887CBB">
        <w:rPr>
          <w:rFonts w:asciiTheme="majorEastAsia" w:eastAsiaTheme="majorEastAsia" w:hAnsiTheme="majorEastAsia" w:hint="eastAsia"/>
        </w:rPr>
        <w:t>太多资源</w:t>
      </w:r>
      <w:r w:rsidR="00483356" w:rsidRPr="00887CBB">
        <w:rPr>
          <w:rFonts w:asciiTheme="majorEastAsia" w:eastAsiaTheme="majorEastAsia" w:hAnsiTheme="majorEastAsia"/>
        </w:rPr>
        <w:t>，所以</w:t>
      </w:r>
      <w:r w:rsidR="00483356" w:rsidRPr="00887CBB">
        <w:rPr>
          <w:rFonts w:asciiTheme="majorEastAsia" w:eastAsiaTheme="majorEastAsia" w:hAnsiTheme="majorEastAsia" w:hint="eastAsia"/>
        </w:rPr>
        <w:t>直接</w:t>
      </w:r>
      <w:r w:rsidR="00483356" w:rsidRPr="00887CBB">
        <w:rPr>
          <w:rFonts w:asciiTheme="majorEastAsia" w:eastAsiaTheme="majorEastAsia" w:hAnsiTheme="majorEastAsia"/>
        </w:rPr>
        <w:t>扩展</w:t>
      </w:r>
      <w:r w:rsidR="00483356" w:rsidRPr="00887CBB">
        <w:rPr>
          <w:rFonts w:asciiTheme="majorEastAsia" w:eastAsiaTheme="majorEastAsia" w:hAnsiTheme="majorEastAsia" w:hint="eastAsia"/>
        </w:rPr>
        <w:t>Thread的</w:t>
      </w:r>
      <w:r w:rsidR="00483356" w:rsidRPr="00887CBB">
        <w:rPr>
          <w:rFonts w:asciiTheme="majorEastAsia" w:eastAsiaTheme="majorEastAsia" w:hAnsiTheme="majorEastAsia"/>
        </w:rPr>
        <w:t>缺陷并没有产生问题。</w:t>
      </w:r>
    </w:p>
    <w:p w:rsidR="009B498F" w:rsidRPr="00887CBB" w:rsidRDefault="009B498F" w:rsidP="0048335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为什么</w:t>
      </w:r>
      <w:r w:rsidR="006B3875" w:rsidRPr="00887CBB">
        <w:rPr>
          <w:rFonts w:asciiTheme="majorEastAsia" w:eastAsiaTheme="majorEastAsia" w:hAnsiTheme="majorEastAsia"/>
        </w:rPr>
        <w:t>要</w:t>
      </w:r>
      <w:r w:rsidR="006B3875" w:rsidRPr="00887CBB">
        <w:rPr>
          <w:rFonts w:asciiTheme="majorEastAsia" w:eastAsiaTheme="majorEastAsia" w:hAnsiTheme="majorEastAsia" w:hint="eastAsia"/>
        </w:rPr>
        <w:t>定义</w:t>
      </w:r>
      <w:r w:rsidRPr="00887CBB">
        <w:rPr>
          <w:rFonts w:asciiTheme="majorEastAsia" w:eastAsiaTheme="majorEastAsia" w:hAnsiTheme="majorEastAsia"/>
        </w:rPr>
        <w:t>类</w:t>
      </w:r>
      <w:r w:rsidRPr="00887CBB">
        <w:rPr>
          <w:rFonts w:asciiTheme="majorEastAsia" w:eastAsiaTheme="majorEastAsia" w:hAnsiTheme="majorEastAsia" w:hint="eastAsia"/>
        </w:rPr>
        <w:t>中</w:t>
      </w:r>
      <w:r w:rsidRPr="00887CBB">
        <w:rPr>
          <w:rFonts w:asciiTheme="majorEastAsia" w:eastAsiaTheme="majorEastAsia" w:hAnsiTheme="majorEastAsia"/>
        </w:rPr>
        <w:t>类</w:t>
      </w:r>
      <w:r w:rsidRPr="00887CBB">
        <w:rPr>
          <w:rFonts w:asciiTheme="majorEastAsia" w:eastAsiaTheme="majorEastAsia" w:hAnsiTheme="majorEastAsia" w:hint="eastAsia"/>
        </w:rPr>
        <w:t>：</w:t>
      </w:r>
      <w:r w:rsidRPr="00887CBB">
        <w:rPr>
          <w:rFonts w:asciiTheme="majorEastAsia" w:eastAsiaTheme="majorEastAsia" w:hAnsiTheme="majorEastAsia"/>
        </w:rPr>
        <w:t>恕我技术拙略，</w:t>
      </w:r>
      <w:r w:rsidRPr="00887CBB">
        <w:rPr>
          <w:rFonts w:asciiTheme="majorEastAsia" w:eastAsiaTheme="majorEastAsia" w:hAnsiTheme="majorEastAsia" w:hint="eastAsia"/>
        </w:rPr>
        <w:t>当</w:t>
      </w:r>
      <w:r w:rsidRPr="00887CBB">
        <w:rPr>
          <w:rFonts w:asciiTheme="majorEastAsia" w:eastAsiaTheme="majorEastAsia" w:hAnsiTheme="majorEastAsia"/>
        </w:rPr>
        <w:t>一个类需要回调调用</w:t>
      </w:r>
      <w:r w:rsidRPr="00887CBB">
        <w:rPr>
          <w:rFonts w:asciiTheme="majorEastAsia" w:eastAsiaTheme="majorEastAsia" w:hAnsiTheme="majorEastAsia" w:hint="eastAsia"/>
        </w:rPr>
        <w:t>这个类的类</w:t>
      </w:r>
      <w:r w:rsidRPr="00887CBB">
        <w:rPr>
          <w:rFonts w:asciiTheme="majorEastAsia" w:eastAsiaTheme="majorEastAsia" w:hAnsiTheme="majorEastAsia"/>
        </w:rPr>
        <w:t>中的</w:t>
      </w:r>
      <w:r w:rsidRPr="00887CBB">
        <w:rPr>
          <w:rFonts w:asciiTheme="majorEastAsia" w:eastAsiaTheme="majorEastAsia" w:hAnsiTheme="majorEastAsia" w:hint="eastAsia"/>
        </w:rPr>
        <w:t>函数</w:t>
      </w:r>
      <w:r w:rsidRPr="00887CBB">
        <w:rPr>
          <w:rFonts w:asciiTheme="majorEastAsia" w:eastAsiaTheme="majorEastAsia" w:hAnsiTheme="majorEastAsia"/>
        </w:rPr>
        <w:t>（</w:t>
      </w:r>
      <w:r w:rsidRPr="00887CBB">
        <w:rPr>
          <w:rFonts w:asciiTheme="majorEastAsia" w:eastAsiaTheme="majorEastAsia" w:hAnsiTheme="majorEastAsia" w:hint="eastAsia"/>
        </w:rPr>
        <w:t>如一个jDialog被jFrame产生</w:t>
      </w:r>
      <w:r w:rsidRPr="00887CBB">
        <w:rPr>
          <w:rFonts w:asciiTheme="majorEastAsia" w:eastAsiaTheme="majorEastAsia" w:hAnsiTheme="majorEastAsia"/>
        </w:rPr>
        <w:t>，</w:t>
      </w:r>
      <w:r w:rsidR="00A15B54" w:rsidRPr="00887CBB">
        <w:rPr>
          <w:rFonts w:asciiTheme="majorEastAsia" w:eastAsiaTheme="majorEastAsia" w:hAnsiTheme="majorEastAsia" w:hint="eastAsia"/>
        </w:rPr>
        <w:t>某时刻</w:t>
      </w:r>
      <w:r w:rsidRPr="00887CBB">
        <w:rPr>
          <w:rFonts w:asciiTheme="majorEastAsia" w:eastAsiaTheme="majorEastAsia" w:hAnsiTheme="majorEastAsia" w:hint="eastAsia"/>
        </w:rPr>
        <w:t>jDialog在运行一个</w:t>
      </w:r>
      <w:r w:rsidRPr="00887CBB">
        <w:rPr>
          <w:rFonts w:asciiTheme="majorEastAsia" w:eastAsiaTheme="majorEastAsia" w:hAnsiTheme="majorEastAsia"/>
        </w:rPr>
        <w:t>函数</w:t>
      </w:r>
      <w:r w:rsidR="00A15B54" w:rsidRPr="00887CBB">
        <w:rPr>
          <w:rFonts w:asciiTheme="majorEastAsia" w:eastAsiaTheme="majorEastAsia" w:hAnsiTheme="majorEastAsia" w:hint="eastAsia"/>
        </w:rPr>
        <w:t>，</w:t>
      </w:r>
      <w:r w:rsidRPr="00887CBB">
        <w:rPr>
          <w:rFonts w:asciiTheme="majorEastAsia" w:eastAsiaTheme="majorEastAsia" w:hAnsiTheme="majorEastAsia"/>
        </w:rPr>
        <w:t>中途需要回调</w:t>
      </w:r>
      <w:r w:rsidRPr="00887CBB">
        <w:rPr>
          <w:rFonts w:asciiTheme="majorEastAsia" w:eastAsiaTheme="majorEastAsia" w:hAnsiTheme="majorEastAsia" w:hint="eastAsia"/>
        </w:rPr>
        <w:t>jFrame的某函数，</w:t>
      </w:r>
      <w:r w:rsidRPr="00887CBB">
        <w:rPr>
          <w:rFonts w:asciiTheme="majorEastAsia" w:eastAsiaTheme="majorEastAsia" w:hAnsiTheme="majorEastAsia"/>
        </w:rPr>
        <w:t>来刷新</w:t>
      </w:r>
      <w:r w:rsidRPr="00887CBB">
        <w:rPr>
          <w:rFonts w:asciiTheme="majorEastAsia" w:eastAsiaTheme="majorEastAsia" w:hAnsiTheme="majorEastAsia" w:hint="eastAsia"/>
        </w:rPr>
        <w:t>jFrame中间控件</w:t>
      </w:r>
      <w:r w:rsidRPr="00887CBB">
        <w:rPr>
          <w:rFonts w:asciiTheme="majorEastAsia" w:eastAsiaTheme="majorEastAsia" w:hAnsiTheme="majorEastAsia"/>
        </w:rPr>
        <w:t>的属性）</w:t>
      </w:r>
      <w:r w:rsidRPr="00887CBB">
        <w:rPr>
          <w:rFonts w:asciiTheme="majorEastAsia" w:eastAsiaTheme="majorEastAsia" w:hAnsiTheme="majorEastAsia" w:hint="eastAsia"/>
        </w:rPr>
        <w:t>时</w:t>
      </w:r>
      <w:r w:rsidR="00A35E00" w:rsidRPr="00887CBB">
        <w:rPr>
          <w:rFonts w:asciiTheme="majorEastAsia" w:eastAsiaTheme="majorEastAsia" w:hAnsiTheme="majorEastAsia" w:hint="eastAsia"/>
        </w:rPr>
        <w:t>。</w:t>
      </w:r>
      <w:r w:rsidR="00A35E00" w:rsidRPr="00887CBB">
        <w:rPr>
          <w:rFonts w:asciiTheme="majorEastAsia" w:eastAsiaTheme="majorEastAsia" w:hAnsiTheme="majorEastAsia"/>
        </w:rPr>
        <w:t>除非将</w:t>
      </w:r>
      <w:r w:rsidR="00A35E00" w:rsidRPr="00887CBB">
        <w:rPr>
          <w:rFonts w:asciiTheme="majorEastAsia" w:eastAsiaTheme="majorEastAsia" w:hAnsiTheme="majorEastAsia" w:hint="eastAsia"/>
        </w:rPr>
        <w:t>原来</w:t>
      </w:r>
      <w:r w:rsidR="00A35E00" w:rsidRPr="00887CBB">
        <w:rPr>
          <w:rFonts w:asciiTheme="majorEastAsia" w:eastAsiaTheme="majorEastAsia" w:hAnsiTheme="majorEastAsia"/>
        </w:rPr>
        <w:t>的类中间的函数设置成静态</w:t>
      </w:r>
      <w:r w:rsidR="00A35E00" w:rsidRPr="00887CBB">
        <w:rPr>
          <w:rFonts w:asciiTheme="majorEastAsia" w:eastAsiaTheme="majorEastAsia" w:hAnsiTheme="majorEastAsia" w:hint="eastAsia"/>
        </w:rPr>
        <w:t>public函数</w:t>
      </w:r>
      <w:r w:rsidR="00A35E00" w:rsidRPr="00887CBB">
        <w:rPr>
          <w:rFonts w:asciiTheme="majorEastAsia" w:eastAsiaTheme="majorEastAsia" w:hAnsiTheme="majorEastAsia"/>
        </w:rPr>
        <w:t>以外，就只能弄</w:t>
      </w:r>
      <w:r w:rsidR="00A35E00" w:rsidRPr="00887CBB">
        <w:rPr>
          <w:rFonts w:asciiTheme="majorEastAsia" w:eastAsiaTheme="majorEastAsia" w:hAnsiTheme="majorEastAsia" w:hint="eastAsia"/>
        </w:rPr>
        <w:t>类中</w:t>
      </w:r>
      <w:r w:rsidR="00A35E00" w:rsidRPr="00887CBB">
        <w:rPr>
          <w:rFonts w:asciiTheme="majorEastAsia" w:eastAsiaTheme="majorEastAsia" w:hAnsiTheme="majorEastAsia"/>
        </w:rPr>
        <w:t>类了。</w:t>
      </w:r>
      <w:r w:rsidR="006A13DB" w:rsidRPr="00887CBB">
        <w:rPr>
          <w:rFonts w:asciiTheme="majorEastAsia" w:eastAsiaTheme="majorEastAsia" w:hAnsiTheme="majorEastAsia" w:hint="eastAsia"/>
        </w:rPr>
        <w:t>定义</w:t>
      </w:r>
      <w:r w:rsidR="00F31839" w:rsidRPr="00887CBB">
        <w:rPr>
          <w:rFonts w:asciiTheme="majorEastAsia" w:eastAsiaTheme="majorEastAsia" w:hAnsiTheme="majorEastAsia" w:hint="eastAsia"/>
        </w:rPr>
        <w:t>类中</w:t>
      </w:r>
      <w:r w:rsidR="00F31839" w:rsidRPr="00887CBB">
        <w:rPr>
          <w:rFonts w:asciiTheme="majorEastAsia" w:eastAsiaTheme="majorEastAsia" w:hAnsiTheme="majorEastAsia"/>
        </w:rPr>
        <w:t>类可以方便地</w:t>
      </w:r>
      <w:r w:rsidR="006A13DB" w:rsidRPr="00887CBB">
        <w:rPr>
          <w:rFonts w:asciiTheme="majorEastAsia" w:eastAsiaTheme="majorEastAsia" w:hAnsiTheme="majorEastAsia" w:hint="eastAsia"/>
        </w:rPr>
        <w:t>让里面</w:t>
      </w:r>
      <w:r w:rsidR="006A13DB" w:rsidRPr="00887CBB">
        <w:rPr>
          <w:rFonts w:asciiTheme="majorEastAsia" w:eastAsiaTheme="majorEastAsia" w:hAnsiTheme="majorEastAsia"/>
        </w:rPr>
        <w:t>的类</w:t>
      </w:r>
      <w:r w:rsidR="00F31839" w:rsidRPr="00887CBB">
        <w:rPr>
          <w:rFonts w:asciiTheme="majorEastAsia" w:eastAsiaTheme="majorEastAsia" w:hAnsiTheme="majorEastAsia"/>
        </w:rPr>
        <w:t>调用</w:t>
      </w:r>
      <w:r w:rsidR="00F31839" w:rsidRPr="00887CBB">
        <w:rPr>
          <w:rFonts w:asciiTheme="majorEastAsia" w:eastAsiaTheme="majorEastAsia" w:hAnsiTheme="majorEastAsia" w:hint="eastAsia"/>
        </w:rPr>
        <w:t>外部</w:t>
      </w:r>
      <w:r w:rsidR="00F31839" w:rsidRPr="00887CBB">
        <w:rPr>
          <w:rFonts w:asciiTheme="majorEastAsia" w:eastAsiaTheme="majorEastAsia" w:hAnsiTheme="majorEastAsia"/>
        </w:rPr>
        <w:t>类的函数。</w:t>
      </w:r>
    </w:p>
    <w:p w:rsidR="00173EC7" w:rsidRPr="00887CBB" w:rsidRDefault="00173EC7" w:rsidP="00923386">
      <w:pPr>
        <w:rPr>
          <w:rFonts w:asciiTheme="majorEastAsia" w:eastAsiaTheme="majorEastAsia" w:hAnsiTheme="majorEastAsia"/>
        </w:rPr>
      </w:pPr>
    </w:p>
    <w:p w:rsidR="00F31839" w:rsidRPr="00887CBB" w:rsidRDefault="00F31839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处理逻辑</w:t>
      </w:r>
      <w:r w:rsidR="005524A8" w:rsidRPr="00887CBB">
        <w:rPr>
          <w:rFonts w:asciiTheme="majorEastAsia" w:eastAsiaTheme="majorEastAsia" w:hAnsiTheme="majorEastAsia" w:hint="eastAsia"/>
        </w:rPr>
        <w:t>：</w:t>
      </w:r>
    </w:p>
    <w:p w:rsidR="00C54E07" w:rsidRPr="00887CBB" w:rsidRDefault="00C54E07" w:rsidP="00C54E07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新建任务/</w:t>
      </w:r>
      <w:r w:rsidR="00F31839" w:rsidRPr="00887CBB">
        <w:rPr>
          <w:rFonts w:asciiTheme="majorEastAsia" w:eastAsiaTheme="majorEastAsia" w:hAnsiTheme="majorEastAsia" w:cs="宋体" w:hint="eastAsia"/>
        </w:rPr>
        <w:t>修改任务：</w:t>
      </w:r>
    </w:p>
    <w:p w:rsidR="00C54E07" w:rsidRPr="00887CBB" w:rsidRDefault="00C54E07" w:rsidP="00C54E07">
      <w:pPr>
        <w:pStyle w:val="a6"/>
        <w:ind w:left="420" w:firstLineChars="0" w:firstLine="0"/>
        <w:jc w:val="left"/>
        <w:rPr>
          <w:rFonts w:asciiTheme="majorEastAsia" w:eastAsiaTheme="majorEastAsia" w:hAnsiTheme="majorEastAsia" w:cs="宋体"/>
        </w:rPr>
      </w:pPr>
      <w:r w:rsidRPr="00887CBB">
        <w:rPr>
          <w:rFonts w:asciiTheme="majorEastAsia" w:eastAsiaTheme="majorEastAsia" w:hAnsiTheme="majorEastAsia" w:cs="宋体" w:hint="eastAsia"/>
        </w:rPr>
        <w:t>建立一个</w:t>
      </w:r>
      <w:r w:rsidRPr="00887CBB">
        <w:rPr>
          <w:rFonts w:asciiTheme="majorEastAsia" w:eastAsiaTheme="majorEastAsia" w:hAnsiTheme="majorEastAsia" w:cs="宋体"/>
        </w:rPr>
        <w:t>对话框来</w:t>
      </w:r>
      <w:r w:rsidRPr="00887CBB">
        <w:rPr>
          <w:rFonts w:asciiTheme="majorEastAsia" w:eastAsiaTheme="majorEastAsia" w:hAnsiTheme="majorEastAsia" w:cs="宋体" w:hint="eastAsia"/>
        </w:rPr>
        <w:t>设置</w:t>
      </w:r>
      <w:r w:rsidRPr="00887CBB">
        <w:rPr>
          <w:rFonts w:asciiTheme="majorEastAsia" w:eastAsiaTheme="majorEastAsia" w:hAnsiTheme="majorEastAsia" w:cs="宋体"/>
        </w:rPr>
        <w:t>任务参数</w:t>
      </w:r>
      <w:r w:rsidR="00BD488A" w:rsidRPr="00887CBB">
        <w:rPr>
          <w:rFonts w:asciiTheme="majorEastAsia" w:eastAsiaTheme="majorEastAsia" w:hAnsiTheme="majorEastAsia" w:cs="宋体" w:hint="eastAsia"/>
        </w:rPr>
        <w:t>（根据根据THIS和THAT的</w:t>
      </w:r>
      <w:r w:rsidR="00BD488A" w:rsidRPr="00887CBB">
        <w:rPr>
          <w:rFonts w:asciiTheme="majorEastAsia" w:eastAsiaTheme="majorEastAsia" w:hAnsiTheme="majorEastAsia" w:cs="宋体"/>
        </w:rPr>
        <w:t>选择</w:t>
      </w:r>
      <w:r w:rsidR="00BD488A" w:rsidRPr="00887CBB">
        <w:rPr>
          <w:rFonts w:asciiTheme="majorEastAsia" w:eastAsiaTheme="majorEastAsia" w:hAnsiTheme="majorEastAsia" w:cs="宋体" w:hint="eastAsia"/>
        </w:rPr>
        <w:t>显示</w:t>
      </w:r>
      <w:r w:rsidR="00BD488A" w:rsidRPr="00887CBB">
        <w:rPr>
          <w:rFonts w:asciiTheme="majorEastAsia" w:eastAsiaTheme="majorEastAsia" w:hAnsiTheme="majorEastAsia" w:cs="宋体"/>
        </w:rPr>
        <w:t>不同控件。以及</w:t>
      </w:r>
      <w:r w:rsidR="00BD488A" w:rsidRPr="00887CBB">
        <w:rPr>
          <w:rFonts w:asciiTheme="majorEastAsia" w:eastAsiaTheme="majorEastAsia" w:hAnsiTheme="majorEastAsia" w:cs="宋体" w:hint="eastAsia"/>
        </w:rPr>
        <w:t>验证输入</w:t>
      </w:r>
      <w:r w:rsidR="00BD488A" w:rsidRPr="00887CBB">
        <w:rPr>
          <w:rFonts w:asciiTheme="majorEastAsia" w:eastAsiaTheme="majorEastAsia" w:hAnsiTheme="majorEastAsia" w:cs="宋体"/>
        </w:rPr>
        <w:t>等</w:t>
      </w:r>
      <w:r w:rsidR="00BD488A" w:rsidRPr="00887CBB">
        <w:rPr>
          <w:rFonts w:asciiTheme="majorEastAsia" w:eastAsiaTheme="majorEastAsia" w:hAnsiTheme="majorEastAsia" w:cs="宋体" w:hint="eastAsia"/>
        </w:rPr>
        <w:t>细节</w:t>
      </w:r>
      <w:r w:rsidR="00BD488A" w:rsidRPr="00887CBB">
        <w:rPr>
          <w:rFonts w:asciiTheme="majorEastAsia" w:eastAsiaTheme="majorEastAsia" w:hAnsiTheme="majorEastAsia" w:cs="宋体"/>
        </w:rPr>
        <w:t>就不多说了）</w:t>
      </w:r>
      <w:r w:rsidRPr="00887CBB">
        <w:rPr>
          <w:rFonts w:asciiTheme="majorEastAsia" w:eastAsiaTheme="majorEastAsia" w:hAnsiTheme="majorEastAsia" w:cs="宋体"/>
        </w:rPr>
        <w:t>。</w:t>
      </w:r>
      <w:r w:rsidR="00D97F62" w:rsidRPr="00887CBB">
        <w:rPr>
          <w:rFonts w:asciiTheme="majorEastAsia" w:eastAsiaTheme="majorEastAsia" w:hAnsiTheme="majorEastAsia" w:cs="宋体" w:hint="eastAsia"/>
        </w:rPr>
        <w:t>确认时将</w:t>
      </w:r>
      <w:r w:rsidR="00D97F62" w:rsidRPr="00887CBB">
        <w:rPr>
          <w:rFonts w:asciiTheme="majorEastAsia" w:eastAsiaTheme="majorEastAsia" w:hAnsiTheme="majorEastAsia" w:cs="宋体"/>
        </w:rPr>
        <w:t>任务</w:t>
      </w:r>
      <w:r w:rsidR="00CD7626" w:rsidRPr="00887CBB">
        <w:rPr>
          <w:rFonts w:asciiTheme="majorEastAsia" w:eastAsiaTheme="majorEastAsia" w:hAnsiTheme="majorEastAsia" w:cs="宋体" w:hint="eastAsia"/>
        </w:rPr>
        <w:t>信息</w:t>
      </w:r>
      <w:r w:rsidR="00D97F62" w:rsidRPr="00887CBB">
        <w:rPr>
          <w:rFonts w:asciiTheme="majorEastAsia" w:eastAsiaTheme="majorEastAsia" w:hAnsiTheme="majorEastAsia" w:cs="宋体"/>
        </w:rPr>
        <w:t>存储在</w:t>
      </w:r>
      <w:r w:rsidR="00CD7626" w:rsidRPr="00887CBB">
        <w:rPr>
          <w:rFonts w:asciiTheme="majorEastAsia" w:eastAsiaTheme="majorEastAsia" w:hAnsiTheme="majorEastAsia" w:cs="宋体" w:hint="eastAsia"/>
        </w:rPr>
        <w:t>NewTask</w:t>
      </w:r>
      <w:r w:rsidR="00D97F62" w:rsidRPr="00887CBB">
        <w:rPr>
          <w:rFonts w:asciiTheme="majorEastAsia" w:eastAsiaTheme="majorEastAsia" w:hAnsiTheme="majorEastAsia" w:cs="宋体" w:hint="eastAsia"/>
        </w:rPr>
        <w:t>Dialog中的</w:t>
      </w:r>
      <w:r w:rsidR="00D97F62" w:rsidRPr="00887CBB">
        <w:rPr>
          <w:rFonts w:asciiTheme="majorEastAsia" w:eastAsiaTheme="majorEastAsia" w:hAnsiTheme="majorEastAsia" w:cs="宋体"/>
        </w:rPr>
        <w:t>一个</w:t>
      </w:r>
      <w:r w:rsidR="00D97F62" w:rsidRPr="00887CBB">
        <w:rPr>
          <w:rFonts w:asciiTheme="majorEastAsia" w:eastAsiaTheme="majorEastAsia" w:hAnsiTheme="majorEastAsia" w:cs="宋体" w:hint="eastAsia"/>
        </w:rPr>
        <w:t>Task类</w:t>
      </w:r>
      <w:r w:rsidR="00D97F62" w:rsidRPr="00887CBB">
        <w:rPr>
          <w:rFonts w:asciiTheme="majorEastAsia" w:eastAsiaTheme="majorEastAsia" w:hAnsiTheme="majorEastAsia" w:cs="宋体"/>
        </w:rPr>
        <w:t>里。</w:t>
      </w:r>
      <w:r w:rsidR="00CD7626" w:rsidRPr="00887CBB">
        <w:rPr>
          <w:rFonts w:asciiTheme="majorEastAsia" w:eastAsiaTheme="majorEastAsia" w:hAnsiTheme="majorEastAsia" w:cs="宋体" w:hint="eastAsia"/>
        </w:rPr>
        <w:t>确认后</w:t>
      </w:r>
      <w:r w:rsidR="00D97F62" w:rsidRPr="00887CBB">
        <w:rPr>
          <w:rFonts w:asciiTheme="majorEastAsia" w:eastAsiaTheme="majorEastAsia" w:hAnsiTheme="majorEastAsia" w:cs="宋体"/>
        </w:rPr>
        <w:t>在</w:t>
      </w:r>
      <w:r w:rsidR="00D97F62" w:rsidRPr="00887CBB">
        <w:rPr>
          <w:rFonts w:asciiTheme="majorEastAsia" w:eastAsiaTheme="majorEastAsia" w:hAnsiTheme="majorEastAsia" w:cs="宋体" w:hint="eastAsia"/>
        </w:rPr>
        <w:t>MainFrame里</w:t>
      </w:r>
      <w:r w:rsidR="00CD7626" w:rsidRPr="00887CBB">
        <w:rPr>
          <w:rFonts w:asciiTheme="majorEastAsia" w:eastAsiaTheme="majorEastAsia" w:hAnsiTheme="majorEastAsia" w:cs="宋体" w:hint="eastAsia"/>
        </w:rPr>
        <w:t>取得NewTaskDialog中</w:t>
      </w:r>
      <w:r w:rsidR="00CD7626" w:rsidRPr="00887CBB">
        <w:rPr>
          <w:rFonts w:asciiTheme="majorEastAsia" w:eastAsiaTheme="majorEastAsia" w:hAnsiTheme="majorEastAsia" w:cs="宋体"/>
        </w:rPr>
        <w:t>那个</w:t>
      </w:r>
      <w:r w:rsidR="00CD7626" w:rsidRPr="00887CBB">
        <w:rPr>
          <w:rFonts w:asciiTheme="majorEastAsia" w:eastAsiaTheme="majorEastAsia" w:hAnsiTheme="majorEastAsia" w:cs="宋体" w:hint="eastAsia"/>
        </w:rPr>
        <w:t>Task类，</w:t>
      </w:r>
      <w:r w:rsidR="00CD7626" w:rsidRPr="00887CBB">
        <w:rPr>
          <w:rFonts w:asciiTheme="majorEastAsia" w:eastAsiaTheme="majorEastAsia" w:hAnsiTheme="majorEastAsia" w:cs="宋体"/>
        </w:rPr>
        <w:t>加入任务列表</w:t>
      </w:r>
      <w:r w:rsidR="000032C2" w:rsidRPr="00887CBB">
        <w:rPr>
          <w:rFonts w:asciiTheme="majorEastAsia" w:eastAsiaTheme="majorEastAsia" w:hAnsiTheme="majorEastAsia" w:cs="宋体" w:hint="eastAsia"/>
        </w:rPr>
        <w:t>Tasks(</w:t>
      </w:r>
      <w:r w:rsidR="000032C2" w:rsidRPr="00887CBB">
        <w:rPr>
          <w:rFonts w:asciiTheme="majorEastAsia" w:eastAsiaTheme="majorEastAsia" w:hAnsiTheme="majorEastAsia" w:cs="宋体"/>
        </w:rPr>
        <w:t>ArrayList</w:t>
      </w:r>
      <w:r w:rsidR="000032C2" w:rsidRPr="00887CBB">
        <w:rPr>
          <w:rFonts w:asciiTheme="majorEastAsia" w:eastAsiaTheme="majorEastAsia" w:hAnsiTheme="majorEastAsia" w:cs="宋体" w:hint="eastAsia"/>
        </w:rPr>
        <w:t>)</w:t>
      </w:r>
      <w:r w:rsidR="00CD7626" w:rsidRPr="00887CBB">
        <w:rPr>
          <w:rFonts w:asciiTheme="majorEastAsia" w:eastAsiaTheme="majorEastAsia" w:hAnsiTheme="majorEastAsia" w:cs="宋体" w:hint="eastAsia"/>
        </w:rPr>
        <w:t>中</w:t>
      </w:r>
      <w:r w:rsidR="00CD7626" w:rsidRPr="00887CBB">
        <w:rPr>
          <w:rFonts w:asciiTheme="majorEastAsia" w:eastAsiaTheme="majorEastAsia" w:hAnsiTheme="majorEastAsia" w:cs="宋体"/>
        </w:rPr>
        <w:t>。</w:t>
      </w:r>
    </w:p>
    <w:p w:rsidR="00B46A45" w:rsidRPr="00887CBB" w:rsidRDefault="00B46A45" w:rsidP="00C54E07">
      <w:pPr>
        <w:pStyle w:val="a6"/>
        <w:ind w:left="420" w:firstLineChars="0" w:firstLine="0"/>
        <w:jc w:val="left"/>
        <w:rPr>
          <w:rFonts w:asciiTheme="majorEastAsia" w:eastAsiaTheme="majorEastAsia" w:hAnsiTheme="majorEastAsia" w:cs="宋体"/>
        </w:rPr>
      </w:pPr>
      <w:r w:rsidRPr="00887CBB">
        <w:rPr>
          <w:rFonts w:asciiTheme="majorEastAsia" w:eastAsiaTheme="majorEastAsia" w:hAnsiTheme="majorEastAsia" w:cs="宋体" w:hint="eastAsia"/>
        </w:rPr>
        <w:t>修改任务</w:t>
      </w:r>
      <w:r w:rsidRPr="00887CBB">
        <w:rPr>
          <w:rFonts w:asciiTheme="majorEastAsia" w:eastAsiaTheme="majorEastAsia" w:hAnsiTheme="majorEastAsia" w:cs="宋体"/>
        </w:rPr>
        <w:t>和新建任务区别不大，只是</w:t>
      </w:r>
      <w:r w:rsidRPr="00887CBB">
        <w:rPr>
          <w:rFonts w:asciiTheme="majorEastAsia" w:eastAsiaTheme="majorEastAsia" w:hAnsiTheme="majorEastAsia" w:cs="宋体" w:hint="eastAsia"/>
        </w:rPr>
        <w:t>建立窗口</w:t>
      </w:r>
      <w:r w:rsidRPr="00887CBB">
        <w:rPr>
          <w:rFonts w:asciiTheme="majorEastAsia" w:eastAsiaTheme="majorEastAsia" w:hAnsiTheme="majorEastAsia" w:cs="宋体"/>
        </w:rPr>
        <w:t>时，</w:t>
      </w:r>
      <w:r w:rsidRPr="00887CBB">
        <w:rPr>
          <w:rFonts w:asciiTheme="majorEastAsia" w:eastAsiaTheme="majorEastAsia" w:hAnsiTheme="majorEastAsia" w:cs="宋体" w:hint="eastAsia"/>
        </w:rPr>
        <w:t>先在MainFrame里</w:t>
      </w:r>
      <w:r w:rsidRPr="00887CBB">
        <w:rPr>
          <w:rFonts w:asciiTheme="majorEastAsia" w:eastAsiaTheme="majorEastAsia" w:hAnsiTheme="majorEastAsia" w:cs="宋体"/>
        </w:rPr>
        <w:t>传入</w:t>
      </w:r>
      <w:r w:rsidR="001961C1" w:rsidRPr="00887CBB">
        <w:rPr>
          <w:rFonts w:asciiTheme="majorEastAsia" w:eastAsiaTheme="majorEastAsia" w:hAnsiTheme="majorEastAsia" w:cs="宋体" w:hint="eastAsia"/>
        </w:rPr>
        <w:t>对应</w:t>
      </w:r>
      <w:r w:rsidRPr="00887CBB">
        <w:rPr>
          <w:rFonts w:asciiTheme="majorEastAsia" w:eastAsiaTheme="majorEastAsia" w:hAnsiTheme="majorEastAsia" w:cs="宋体" w:hint="eastAsia"/>
        </w:rPr>
        <w:t>Task，在NewTaskDialog</w:t>
      </w:r>
      <w:r w:rsidRPr="00887CBB">
        <w:rPr>
          <w:rFonts w:asciiTheme="majorEastAsia" w:eastAsiaTheme="majorEastAsia" w:hAnsiTheme="majorEastAsia" w:cs="宋体"/>
        </w:rPr>
        <w:t>构造函数中</w:t>
      </w:r>
      <w:r w:rsidRPr="00887CBB">
        <w:rPr>
          <w:rFonts w:asciiTheme="majorEastAsia" w:eastAsiaTheme="majorEastAsia" w:hAnsiTheme="majorEastAsia" w:cs="宋体" w:hint="eastAsia"/>
        </w:rPr>
        <w:t>自动将</w:t>
      </w:r>
      <w:r w:rsidRPr="00887CBB">
        <w:rPr>
          <w:rFonts w:asciiTheme="majorEastAsia" w:eastAsiaTheme="majorEastAsia" w:hAnsiTheme="majorEastAsia" w:cs="宋体"/>
        </w:rPr>
        <w:t>各控件内容</w:t>
      </w:r>
      <w:r w:rsidRPr="00887CBB">
        <w:rPr>
          <w:rFonts w:asciiTheme="majorEastAsia" w:eastAsiaTheme="majorEastAsia" w:hAnsiTheme="majorEastAsia" w:cs="宋体" w:hint="eastAsia"/>
        </w:rPr>
        <w:t>填好</w:t>
      </w:r>
      <w:r w:rsidRPr="00887CBB">
        <w:rPr>
          <w:rFonts w:asciiTheme="majorEastAsia" w:eastAsiaTheme="majorEastAsia" w:hAnsiTheme="majorEastAsia" w:cs="宋体"/>
        </w:rPr>
        <w:t>，再显示出来而已。</w:t>
      </w:r>
    </w:p>
    <w:p w:rsidR="00F31839" w:rsidRPr="00887CBB" w:rsidRDefault="00C54E07" w:rsidP="00C54E07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/>
        </w:rPr>
        <w:t xml:space="preserve"> </w:t>
      </w:r>
      <w:r w:rsidR="000B1B04" w:rsidRPr="00887CBB">
        <w:rPr>
          <w:rFonts w:asciiTheme="majorEastAsia" w:eastAsiaTheme="majorEastAsia" w:hAnsiTheme="majorEastAsia"/>
          <w:noProof/>
        </w:rPr>
        <w:drawing>
          <wp:inline distT="0" distB="0" distL="0" distR="0" wp14:anchorId="7BF915E1" wp14:editId="24731048">
            <wp:extent cx="5274310" cy="322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9" w:rsidRPr="00887CBB" w:rsidRDefault="00F31839" w:rsidP="00F31839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lastRenderedPageBreak/>
        <w:t>查看、删除任务：</w:t>
      </w:r>
      <w:r w:rsidR="001F5939" w:rsidRPr="00887CBB">
        <w:rPr>
          <w:rFonts w:asciiTheme="majorEastAsia" w:eastAsiaTheme="majorEastAsia" w:hAnsiTheme="majorEastAsia" w:cs="Times New Roman"/>
        </w:rPr>
        <w:t xml:space="preserve"> </w:t>
      </w:r>
    </w:p>
    <w:p w:rsidR="00222419" w:rsidRPr="00887CBB" w:rsidRDefault="001F5939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用一个A</w:t>
      </w:r>
      <w:r w:rsidR="000B1B04" w:rsidRPr="00887CBB">
        <w:rPr>
          <w:rFonts w:asciiTheme="majorEastAsia" w:eastAsiaTheme="majorEastAsia" w:hAnsiTheme="majorEastAsia" w:cs="Times New Roman"/>
        </w:rPr>
        <w:t xml:space="preserve">rrayList </w:t>
      </w:r>
      <w:r w:rsidR="003667EE" w:rsidRPr="00887CBB">
        <w:rPr>
          <w:rFonts w:asciiTheme="majorEastAsia" w:eastAsiaTheme="majorEastAsia" w:hAnsiTheme="majorEastAsia" w:cs="Times New Roman"/>
        </w:rPr>
        <w:t>Tasks</w:t>
      </w:r>
      <w:r w:rsidR="000B1B04" w:rsidRPr="00887CBB">
        <w:rPr>
          <w:rFonts w:asciiTheme="majorEastAsia" w:eastAsiaTheme="majorEastAsia" w:hAnsiTheme="majorEastAsia" w:cs="Times New Roman" w:hint="eastAsia"/>
        </w:rPr>
        <w:t>来</w:t>
      </w:r>
      <w:r w:rsidR="000B1B04" w:rsidRPr="00887CBB">
        <w:rPr>
          <w:rFonts w:asciiTheme="majorEastAsia" w:eastAsiaTheme="majorEastAsia" w:hAnsiTheme="majorEastAsia" w:cs="Times New Roman"/>
        </w:rPr>
        <w:t>存储</w:t>
      </w:r>
      <w:r w:rsidR="000B1B04" w:rsidRPr="00887CBB">
        <w:rPr>
          <w:rFonts w:asciiTheme="majorEastAsia" w:eastAsiaTheme="majorEastAsia" w:hAnsiTheme="majorEastAsia" w:cs="Times New Roman" w:hint="eastAsia"/>
        </w:rPr>
        <w:t>建立</w:t>
      </w:r>
      <w:r w:rsidR="000B1B04" w:rsidRPr="00887CBB">
        <w:rPr>
          <w:rFonts w:asciiTheme="majorEastAsia" w:eastAsiaTheme="majorEastAsia" w:hAnsiTheme="majorEastAsia" w:cs="Times New Roman"/>
        </w:rPr>
        <w:t>的</w:t>
      </w:r>
      <w:r w:rsidR="002F09DB" w:rsidRPr="00887CBB">
        <w:rPr>
          <w:rFonts w:asciiTheme="majorEastAsia" w:eastAsiaTheme="majorEastAsia" w:hAnsiTheme="majorEastAsia" w:cs="Times New Roman" w:hint="eastAsia"/>
        </w:rPr>
        <w:t>全部</w:t>
      </w:r>
      <w:r w:rsidR="000B1B04" w:rsidRPr="00887CBB">
        <w:rPr>
          <w:rFonts w:asciiTheme="majorEastAsia" w:eastAsiaTheme="majorEastAsia" w:hAnsiTheme="majorEastAsia" w:cs="Times New Roman" w:hint="eastAsia"/>
        </w:rPr>
        <w:t>Task。</w:t>
      </w:r>
      <w:r w:rsidR="008A5F62" w:rsidRPr="00887CBB">
        <w:rPr>
          <w:rFonts w:asciiTheme="majorEastAsia" w:eastAsiaTheme="majorEastAsia" w:hAnsiTheme="majorEastAsia" w:cs="Times New Roman" w:hint="eastAsia"/>
        </w:rPr>
        <w:t>然后</w:t>
      </w:r>
      <w:r w:rsidR="008A5F62" w:rsidRPr="00887CBB">
        <w:rPr>
          <w:rFonts w:asciiTheme="majorEastAsia" w:eastAsiaTheme="majorEastAsia" w:hAnsiTheme="majorEastAsia" w:cs="Times New Roman"/>
        </w:rPr>
        <w:t>用一个</w:t>
      </w:r>
      <w:r w:rsidR="008A5F62" w:rsidRPr="00887CBB">
        <w:rPr>
          <w:rFonts w:asciiTheme="majorEastAsia" w:eastAsiaTheme="majorEastAsia" w:hAnsiTheme="majorEastAsia" w:cs="Times New Roman" w:hint="eastAsia"/>
        </w:rPr>
        <w:t>jList同步刷新</w:t>
      </w:r>
      <w:r w:rsidR="003667EE" w:rsidRPr="00887CBB">
        <w:rPr>
          <w:rFonts w:asciiTheme="majorEastAsia" w:eastAsiaTheme="majorEastAsia" w:hAnsiTheme="majorEastAsia" w:cs="Times New Roman" w:hint="eastAsia"/>
        </w:rPr>
        <w:t>显示Tasks</w:t>
      </w:r>
      <w:r w:rsidR="009E739D" w:rsidRPr="00887CBB">
        <w:rPr>
          <w:rFonts w:asciiTheme="majorEastAsia" w:eastAsiaTheme="majorEastAsia" w:hAnsiTheme="majorEastAsia" w:cs="Times New Roman" w:hint="eastAsia"/>
        </w:rPr>
        <w:t>的</w:t>
      </w:r>
      <w:r w:rsidR="009E739D" w:rsidRPr="00887CBB">
        <w:rPr>
          <w:rFonts w:asciiTheme="majorEastAsia" w:eastAsiaTheme="majorEastAsia" w:hAnsiTheme="majorEastAsia" w:cs="Times New Roman"/>
        </w:rPr>
        <w:t>名称</w:t>
      </w:r>
      <w:r w:rsidR="008A5F62" w:rsidRPr="00887CBB">
        <w:rPr>
          <w:rFonts w:asciiTheme="majorEastAsia" w:eastAsiaTheme="majorEastAsia" w:hAnsiTheme="majorEastAsia" w:cs="Times New Roman" w:hint="eastAsia"/>
        </w:rPr>
        <w:t>。</w:t>
      </w:r>
      <w:r w:rsidR="008C559C" w:rsidRPr="00887CBB">
        <w:rPr>
          <w:rFonts w:asciiTheme="majorEastAsia" w:eastAsiaTheme="majorEastAsia" w:hAnsiTheme="majorEastAsia" w:cs="Times New Roman" w:hint="eastAsia"/>
        </w:rPr>
        <w:t>选中一个</w:t>
      </w:r>
      <w:r w:rsidR="008C559C" w:rsidRPr="00887CBB">
        <w:rPr>
          <w:rFonts w:asciiTheme="majorEastAsia" w:eastAsiaTheme="majorEastAsia" w:hAnsiTheme="majorEastAsia" w:cs="Times New Roman"/>
        </w:rPr>
        <w:t>任务时，</w:t>
      </w:r>
      <w:r w:rsidR="008C559C" w:rsidRPr="00887CBB">
        <w:rPr>
          <w:rFonts w:asciiTheme="majorEastAsia" w:eastAsiaTheme="majorEastAsia" w:hAnsiTheme="majorEastAsia" w:cs="Times New Roman" w:hint="eastAsia"/>
        </w:rPr>
        <w:t>修改</w:t>
      </w:r>
      <w:r w:rsidR="008C559C" w:rsidRPr="00887CBB">
        <w:rPr>
          <w:rFonts w:asciiTheme="majorEastAsia" w:eastAsiaTheme="majorEastAsia" w:hAnsiTheme="majorEastAsia" w:cs="Times New Roman"/>
        </w:rPr>
        <w:t>一个</w:t>
      </w:r>
      <w:r w:rsidR="008C559C" w:rsidRPr="00887CBB">
        <w:rPr>
          <w:rFonts w:asciiTheme="majorEastAsia" w:eastAsiaTheme="majorEastAsia" w:hAnsiTheme="majorEastAsia" w:cs="Times New Roman" w:hint="eastAsia"/>
        </w:rPr>
        <w:t>TextArea的</w:t>
      </w:r>
      <w:r w:rsidR="008C559C" w:rsidRPr="00887CBB">
        <w:rPr>
          <w:rFonts w:asciiTheme="majorEastAsia" w:eastAsiaTheme="majorEastAsia" w:hAnsiTheme="majorEastAsia" w:cs="Times New Roman"/>
        </w:rPr>
        <w:t>值</w:t>
      </w:r>
      <w:r w:rsidR="008C559C" w:rsidRPr="00887CBB">
        <w:rPr>
          <w:rFonts w:asciiTheme="majorEastAsia" w:eastAsiaTheme="majorEastAsia" w:hAnsiTheme="majorEastAsia" w:cs="Times New Roman" w:hint="eastAsia"/>
        </w:rPr>
        <w:t>来显示</w:t>
      </w:r>
      <w:r w:rsidR="008C559C" w:rsidRPr="00887CBB">
        <w:rPr>
          <w:rFonts w:asciiTheme="majorEastAsia" w:eastAsiaTheme="majorEastAsia" w:hAnsiTheme="majorEastAsia" w:cs="Times New Roman"/>
        </w:rPr>
        <w:t>详细。</w:t>
      </w:r>
      <w:r w:rsidR="008C559C" w:rsidRPr="00887CBB">
        <w:rPr>
          <w:rFonts w:asciiTheme="majorEastAsia" w:eastAsiaTheme="majorEastAsia" w:hAnsiTheme="majorEastAsia" w:cs="Times New Roman" w:hint="eastAsia"/>
        </w:rPr>
        <w:t>删除时</w:t>
      </w:r>
      <w:r w:rsidR="008C559C" w:rsidRPr="00887CBB">
        <w:rPr>
          <w:rFonts w:asciiTheme="majorEastAsia" w:eastAsiaTheme="majorEastAsia" w:hAnsiTheme="majorEastAsia" w:cs="Times New Roman"/>
        </w:rPr>
        <w:t>只需删除</w:t>
      </w:r>
      <w:r w:rsidR="008C559C" w:rsidRPr="00887CBB">
        <w:rPr>
          <w:rFonts w:asciiTheme="majorEastAsia" w:eastAsiaTheme="majorEastAsia" w:hAnsiTheme="majorEastAsia" w:cs="Times New Roman" w:hint="eastAsia"/>
        </w:rPr>
        <w:t>Tasks中的</w:t>
      </w:r>
      <w:r w:rsidR="008C559C" w:rsidRPr="00887CBB">
        <w:rPr>
          <w:rFonts w:asciiTheme="majorEastAsia" w:eastAsiaTheme="majorEastAsia" w:hAnsiTheme="majorEastAsia" w:cs="Times New Roman"/>
        </w:rPr>
        <w:t>任务，刷新</w:t>
      </w:r>
      <w:r w:rsidR="008C559C" w:rsidRPr="00887CBB">
        <w:rPr>
          <w:rFonts w:asciiTheme="majorEastAsia" w:eastAsiaTheme="majorEastAsia" w:hAnsiTheme="majorEastAsia" w:cs="Times New Roman" w:hint="eastAsia"/>
        </w:rPr>
        <w:t>jList即可</w:t>
      </w:r>
      <w:r w:rsidR="008C559C" w:rsidRPr="00887CBB">
        <w:rPr>
          <w:rFonts w:asciiTheme="majorEastAsia" w:eastAsiaTheme="majorEastAsia" w:hAnsiTheme="majorEastAsia" w:cs="Times New Roman"/>
        </w:rPr>
        <w:t>。</w:t>
      </w:r>
    </w:p>
    <w:p w:rsidR="001F5939" w:rsidRPr="00887CBB" w:rsidRDefault="006B1955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/>
          <w:noProof/>
        </w:rPr>
        <w:drawing>
          <wp:inline distT="0" distB="0" distL="0" distR="0" wp14:anchorId="7E807166" wp14:editId="02D33DE4">
            <wp:extent cx="5274310" cy="3719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9" w:rsidRPr="00887CBB" w:rsidRDefault="00F31839" w:rsidP="00F31839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任务控制：用户可以选择开始、暂停和结束当前的任务。</w:t>
      </w:r>
    </w:p>
    <w:p w:rsidR="00222419" w:rsidRPr="00887CBB" w:rsidRDefault="006B1955" w:rsidP="00222419">
      <w:pPr>
        <w:pStyle w:val="a6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用一个ArrayList RunningTasks来存储</w:t>
      </w:r>
      <w:r w:rsidRPr="00887CBB">
        <w:rPr>
          <w:rFonts w:asciiTheme="majorEastAsia" w:eastAsiaTheme="majorEastAsia" w:hAnsiTheme="majorEastAsia" w:cs="Times New Roman"/>
        </w:rPr>
        <w:t>建立的</w:t>
      </w:r>
      <w:r w:rsidRPr="00887CBB">
        <w:rPr>
          <w:rFonts w:asciiTheme="majorEastAsia" w:eastAsiaTheme="majorEastAsia" w:hAnsiTheme="majorEastAsia" w:cs="Times New Roman" w:hint="eastAsia"/>
        </w:rPr>
        <w:t>RunningTask。</w:t>
      </w:r>
    </w:p>
    <w:p w:rsidR="00222419" w:rsidRPr="00887CBB" w:rsidRDefault="00723E6E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选择</w:t>
      </w:r>
      <w:r w:rsidRPr="00887CBB">
        <w:rPr>
          <w:rFonts w:asciiTheme="majorEastAsia" w:eastAsiaTheme="majorEastAsia" w:hAnsiTheme="majorEastAsia" w:cs="Times New Roman"/>
        </w:rPr>
        <w:t>一个</w:t>
      </w:r>
      <w:r w:rsidRPr="00887CBB">
        <w:rPr>
          <w:rFonts w:asciiTheme="majorEastAsia" w:eastAsiaTheme="majorEastAsia" w:hAnsiTheme="majorEastAsia" w:cs="Times New Roman" w:hint="eastAsia"/>
        </w:rPr>
        <w:t>Task开始时，新建</w:t>
      </w:r>
      <w:r w:rsidRPr="00887CBB">
        <w:rPr>
          <w:rFonts w:asciiTheme="majorEastAsia" w:eastAsiaTheme="majorEastAsia" w:hAnsiTheme="majorEastAsia" w:cs="Times New Roman"/>
        </w:rPr>
        <w:t>一个</w:t>
      </w:r>
      <w:r w:rsidRPr="00887CBB">
        <w:rPr>
          <w:rFonts w:asciiTheme="majorEastAsia" w:eastAsiaTheme="majorEastAsia" w:hAnsiTheme="majorEastAsia" w:cs="Times New Roman" w:hint="eastAsia"/>
        </w:rPr>
        <w:t>RunningTask，加入到RunningTasks中</w:t>
      </w:r>
      <w:r w:rsidRPr="00887CBB">
        <w:rPr>
          <w:rFonts w:asciiTheme="majorEastAsia" w:eastAsiaTheme="majorEastAsia" w:hAnsiTheme="majorEastAsia" w:cs="Times New Roman"/>
        </w:rPr>
        <w:t>。</w:t>
      </w:r>
      <w:r w:rsidRPr="00887CBB">
        <w:rPr>
          <w:rFonts w:asciiTheme="majorEastAsia" w:eastAsiaTheme="majorEastAsia" w:hAnsiTheme="majorEastAsia" w:cs="Times New Roman" w:hint="eastAsia"/>
        </w:rPr>
        <w:t>Task实现了clonnable，所以</w:t>
      </w:r>
      <w:r w:rsidRPr="00887CBB">
        <w:rPr>
          <w:rFonts w:asciiTheme="majorEastAsia" w:eastAsiaTheme="majorEastAsia" w:hAnsiTheme="majorEastAsia" w:cs="Times New Roman"/>
        </w:rPr>
        <w:t>此操作是深度复制</w:t>
      </w:r>
      <w:r w:rsidRPr="00887CBB">
        <w:rPr>
          <w:rFonts w:asciiTheme="majorEastAsia" w:eastAsiaTheme="majorEastAsia" w:hAnsiTheme="majorEastAsia" w:cs="Times New Roman" w:hint="eastAsia"/>
        </w:rPr>
        <w:t>。</w:t>
      </w:r>
      <w:r w:rsidRPr="00887CBB">
        <w:rPr>
          <w:rFonts w:asciiTheme="majorEastAsia" w:eastAsiaTheme="majorEastAsia" w:hAnsiTheme="majorEastAsia" w:cs="Times New Roman"/>
        </w:rPr>
        <w:t>RunningTask</w:t>
      </w:r>
      <w:r w:rsidRPr="00887CBB">
        <w:rPr>
          <w:rFonts w:asciiTheme="majorEastAsia" w:eastAsiaTheme="majorEastAsia" w:hAnsiTheme="majorEastAsia" w:cs="Times New Roman" w:hint="eastAsia"/>
        </w:rPr>
        <w:t>的</w:t>
      </w:r>
      <w:r w:rsidRPr="00887CBB">
        <w:rPr>
          <w:rFonts w:asciiTheme="majorEastAsia" w:eastAsiaTheme="majorEastAsia" w:hAnsiTheme="majorEastAsia" w:cs="Times New Roman"/>
        </w:rPr>
        <w:t>值一旦设定就不会随着原来的</w:t>
      </w:r>
      <w:r w:rsidRPr="00887CBB">
        <w:rPr>
          <w:rFonts w:asciiTheme="majorEastAsia" w:eastAsiaTheme="majorEastAsia" w:hAnsiTheme="majorEastAsia" w:cs="Times New Roman" w:hint="eastAsia"/>
        </w:rPr>
        <w:t>Task的</w:t>
      </w:r>
      <w:r w:rsidRPr="00887CBB">
        <w:rPr>
          <w:rFonts w:asciiTheme="majorEastAsia" w:eastAsiaTheme="majorEastAsia" w:hAnsiTheme="majorEastAsia" w:cs="Times New Roman"/>
        </w:rPr>
        <w:t>值的更改而更改。这是</w:t>
      </w:r>
      <w:r w:rsidRPr="00887CBB">
        <w:rPr>
          <w:rFonts w:asciiTheme="majorEastAsia" w:eastAsiaTheme="majorEastAsia" w:hAnsiTheme="majorEastAsia" w:cs="Times New Roman" w:hint="eastAsia"/>
        </w:rPr>
        <w:t>为了</w:t>
      </w:r>
      <w:r w:rsidRPr="00887CBB">
        <w:rPr>
          <w:rFonts w:asciiTheme="majorEastAsia" w:eastAsiaTheme="majorEastAsia" w:hAnsiTheme="majorEastAsia" w:cs="Times New Roman"/>
        </w:rPr>
        <w:t>保持</w:t>
      </w:r>
      <w:r w:rsidRPr="00887CBB">
        <w:rPr>
          <w:rFonts w:asciiTheme="majorEastAsia" w:eastAsiaTheme="majorEastAsia" w:hAnsiTheme="majorEastAsia" w:cs="Times New Roman" w:hint="eastAsia"/>
        </w:rPr>
        <w:t>正在</w:t>
      </w:r>
      <w:r w:rsidRPr="00887CBB">
        <w:rPr>
          <w:rFonts w:asciiTheme="majorEastAsia" w:eastAsiaTheme="majorEastAsia" w:hAnsiTheme="majorEastAsia" w:cs="Times New Roman"/>
        </w:rPr>
        <w:t>运行的任务的正确性，不会</w:t>
      </w:r>
      <w:r w:rsidRPr="00887CBB">
        <w:rPr>
          <w:rFonts w:asciiTheme="majorEastAsia" w:eastAsiaTheme="majorEastAsia" w:hAnsiTheme="majorEastAsia" w:cs="Times New Roman" w:hint="eastAsia"/>
        </w:rPr>
        <w:t>因为原</w:t>
      </w:r>
      <w:r w:rsidRPr="00887CBB">
        <w:rPr>
          <w:rFonts w:asciiTheme="majorEastAsia" w:eastAsiaTheme="majorEastAsia" w:hAnsiTheme="majorEastAsia" w:cs="Times New Roman"/>
        </w:rPr>
        <w:t>任务修改</w:t>
      </w:r>
      <w:r w:rsidRPr="00887CBB">
        <w:rPr>
          <w:rFonts w:asciiTheme="majorEastAsia" w:eastAsiaTheme="majorEastAsia" w:hAnsiTheme="majorEastAsia" w:cs="Times New Roman" w:hint="eastAsia"/>
        </w:rPr>
        <w:t>而</w:t>
      </w:r>
      <w:r w:rsidRPr="00887CBB">
        <w:rPr>
          <w:rFonts w:asciiTheme="majorEastAsia" w:eastAsiaTheme="majorEastAsia" w:hAnsiTheme="majorEastAsia" w:cs="Times New Roman"/>
        </w:rPr>
        <w:t>导致错误。</w:t>
      </w:r>
      <w:r w:rsidRPr="00887CBB">
        <w:rPr>
          <w:rFonts w:asciiTheme="majorEastAsia" w:eastAsiaTheme="majorEastAsia" w:hAnsiTheme="majorEastAsia" w:cs="Times New Roman" w:hint="eastAsia"/>
        </w:rPr>
        <w:t>加入之后</w:t>
      </w:r>
      <w:r w:rsidRPr="00887CBB">
        <w:rPr>
          <w:rFonts w:asciiTheme="majorEastAsia" w:eastAsiaTheme="majorEastAsia" w:hAnsiTheme="majorEastAsia" w:cs="Times New Roman"/>
        </w:rPr>
        <w:t>将</w:t>
      </w:r>
      <w:r w:rsidR="00C63FEC" w:rsidRPr="00887CBB">
        <w:rPr>
          <w:rFonts w:asciiTheme="majorEastAsia" w:eastAsiaTheme="majorEastAsia" w:hAnsiTheme="majorEastAsia" w:cs="Times New Roman" w:hint="eastAsia"/>
        </w:rPr>
        <w:t>此RunningTask执行</w:t>
      </w:r>
      <w:r w:rsidRPr="00887CBB">
        <w:rPr>
          <w:rFonts w:asciiTheme="majorEastAsia" w:eastAsiaTheme="majorEastAsia" w:hAnsiTheme="majorEastAsia" w:cs="Times New Roman" w:hint="eastAsia"/>
        </w:rPr>
        <w:t>start();</w:t>
      </w:r>
    </w:p>
    <w:p w:rsidR="00C63FEC" w:rsidRPr="00887CBB" w:rsidRDefault="00C63FEC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</w:p>
    <w:p w:rsidR="00C63FEC" w:rsidRPr="00887CBB" w:rsidRDefault="00C63FEC" w:rsidP="00C63FEC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选择</w:t>
      </w:r>
      <w:r w:rsidRPr="00887CBB">
        <w:rPr>
          <w:rFonts w:asciiTheme="majorEastAsia" w:eastAsiaTheme="majorEastAsia" w:hAnsiTheme="majorEastAsia" w:cs="Times New Roman"/>
        </w:rPr>
        <w:t>一个</w:t>
      </w:r>
      <w:r w:rsidRPr="00887CBB">
        <w:rPr>
          <w:rFonts w:asciiTheme="majorEastAsia" w:eastAsiaTheme="majorEastAsia" w:hAnsiTheme="majorEastAsia" w:cs="Times New Roman" w:hint="eastAsia"/>
        </w:rPr>
        <w:t>RunningTask暂停、恢复时</w:t>
      </w:r>
      <w:r w:rsidRPr="00887CBB">
        <w:rPr>
          <w:rFonts w:asciiTheme="majorEastAsia" w:eastAsiaTheme="majorEastAsia" w:hAnsiTheme="majorEastAsia" w:cs="Times New Roman"/>
        </w:rPr>
        <w:t>，</w:t>
      </w:r>
      <w:r w:rsidRPr="00887CBB">
        <w:rPr>
          <w:rFonts w:asciiTheme="majorEastAsia" w:eastAsiaTheme="majorEastAsia" w:hAnsiTheme="majorEastAsia" w:cs="Times New Roman" w:hint="eastAsia"/>
        </w:rPr>
        <w:t>就将其执行suspend</w:t>
      </w:r>
      <w:r w:rsidRPr="00887CBB">
        <w:rPr>
          <w:rFonts w:asciiTheme="majorEastAsia" w:eastAsiaTheme="majorEastAsia" w:hAnsiTheme="majorEastAsia" w:cs="Times New Roman"/>
        </w:rPr>
        <w:t>()</w:t>
      </w:r>
      <w:r w:rsidRPr="00887CBB">
        <w:rPr>
          <w:rFonts w:asciiTheme="majorEastAsia" w:eastAsiaTheme="majorEastAsia" w:hAnsiTheme="majorEastAsia" w:cs="Times New Roman" w:hint="eastAsia"/>
        </w:rPr>
        <w:t>或者resume</w:t>
      </w:r>
      <w:r w:rsidRPr="00887CBB">
        <w:rPr>
          <w:rFonts w:asciiTheme="majorEastAsia" w:eastAsiaTheme="majorEastAsia" w:hAnsiTheme="majorEastAsia" w:cs="Times New Roman"/>
        </w:rPr>
        <w:t>()</w:t>
      </w:r>
      <w:r w:rsidRPr="00887CBB">
        <w:rPr>
          <w:rFonts w:asciiTheme="majorEastAsia" w:eastAsiaTheme="majorEastAsia" w:hAnsiTheme="majorEastAsia" w:cs="Times New Roman" w:hint="eastAsia"/>
        </w:rPr>
        <w:t>。</w:t>
      </w:r>
      <w:r w:rsidRPr="00887CBB">
        <w:rPr>
          <w:rFonts w:asciiTheme="majorEastAsia" w:eastAsiaTheme="majorEastAsia" w:hAnsiTheme="majorEastAsia" w:cs="Times New Roman"/>
        </w:rPr>
        <w:t>此方法被</w:t>
      </w:r>
      <w:r w:rsidRPr="00887CBB">
        <w:rPr>
          <w:rFonts w:asciiTheme="majorEastAsia" w:eastAsiaTheme="majorEastAsia" w:hAnsiTheme="majorEastAsia" w:cs="Times New Roman" w:hint="eastAsia"/>
        </w:rPr>
        <w:t>认为</w:t>
      </w:r>
      <w:r w:rsidRPr="00887CBB">
        <w:rPr>
          <w:rFonts w:asciiTheme="majorEastAsia" w:eastAsiaTheme="majorEastAsia" w:hAnsiTheme="majorEastAsia" w:cs="Times New Roman"/>
        </w:rPr>
        <w:t>不安全，但这里因为</w:t>
      </w:r>
      <w:r w:rsidRPr="00887CBB">
        <w:rPr>
          <w:rFonts w:asciiTheme="majorEastAsia" w:eastAsiaTheme="majorEastAsia" w:hAnsiTheme="majorEastAsia" w:cs="Times New Roman" w:hint="eastAsia"/>
        </w:rPr>
        <w:t>数据不</w:t>
      </w:r>
      <w:r w:rsidRPr="00887CBB">
        <w:rPr>
          <w:rFonts w:asciiTheme="majorEastAsia" w:eastAsiaTheme="majorEastAsia" w:hAnsiTheme="majorEastAsia" w:cs="Times New Roman"/>
        </w:rPr>
        <w:t>会被修改</w:t>
      </w:r>
      <w:r w:rsidRPr="00887CBB">
        <w:rPr>
          <w:rFonts w:asciiTheme="majorEastAsia" w:eastAsiaTheme="majorEastAsia" w:hAnsiTheme="majorEastAsia" w:cs="Times New Roman" w:hint="eastAsia"/>
        </w:rPr>
        <w:t>，</w:t>
      </w:r>
      <w:r w:rsidRPr="00887CBB">
        <w:rPr>
          <w:rFonts w:asciiTheme="majorEastAsia" w:eastAsiaTheme="majorEastAsia" w:hAnsiTheme="majorEastAsia" w:cs="Times New Roman"/>
        </w:rPr>
        <w:t>所以不用担心。如果要</w:t>
      </w:r>
      <w:r w:rsidRPr="00887CBB">
        <w:rPr>
          <w:rFonts w:asciiTheme="majorEastAsia" w:eastAsiaTheme="majorEastAsia" w:hAnsiTheme="majorEastAsia" w:cs="Times New Roman" w:hint="eastAsia"/>
        </w:rPr>
        <w:t>完全</w:t>
      </w:r>
      <w:r w:rsidRPr="00887CBB">
        <w:rPr>
          <w:rFonts w:asciiTheme="majorEastAsia" w:eastAsiaTheme="majorEastAsia" w:hAnsiTheme="majorEastAsia" w:cs="Times New Roman"/>
        </w:rPr>
        <w:t>安全，只能重写</w:t>
      </w:r>
      <w:r w:rsidRPr="00887CBB">
        <w:rPr>
          <w:rFonts w:asciiTheme="majorEastAsia" w:eastAsiaTheme="majorEastAsia" w:hAnsiTheme="majorEastAsia" w:cs="Times New Roman" w:hint="eastAsia"/>
        </w:rPr>
        <w:t>整个Thread。</w:t>
      </w:r>
    </w:p>
    <w:p w:rsidR="00723E6E" w:rsidRPr="00887CBB" w:rsidRDefault="00723E6E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</w:p>
    <w:p w:rsidR="00C63FEC" w:rsidRPr="00887CBB" w:rsidRDefault="00C63FEC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选择</w:t>
      </w:r>
      <w:r w:rsidRPr="00887CBB">
        <w:rPr>
          <w:rFonts w:asciiTheme="majorEastAsia" w:eastAsiaTheme="majorEastAsia" w:hAnsiTheme="majorEastAsia" w:cs="Times New Roman"/>
        </w:rPr>
        <w:t>一个</w:t>
      </w:r>
      <w:r w:rsidRPr="00887CBB">
        <w:rPr>
          <w:rFonts w:asciiTheme="majorEastAsia" w:eastAsiaTheme="majorEastAsia" w:hAnsiTheme="majorEastAsia" w:cs="Times New Roman" w:hint="eastAsia"/>
        </w:rPr>
        <w:t>RunningTask停止时</w:t>
      </w:r>
      <w:r w:rsidRPr="00887CBB">
        <w:rPr>
          <w:rFonts w:asciiTheme="majorEastAsia" w:eastAsiaTheme="majorEastAsia" w:hAnsiTheme="majorEastAsia" w:cs="Times New Roman"/>
        </w:rPr>
        <w:t>，就将其</w:t>
      </w:r>
      <w:r w:rsidRPr="00887CBB">
        <w:rPr>
          <w:rFonts w:asciiTheme="majorEastAsia" w:eastAsiaTheme="majorEastAsia" w:hAnsiTheme="majorEastAsia" w:cs="Times New Roman" w:hint="eastAsia"/>
        </w:rPr>
        <w:t>执行</w:t>
      </w:r>
      <w:r w:rsidR="008E6EEE" w:rsidRPr="00887CBB">
        <w:rPr>
          <w:rFonts w:asciiTheme="majorEastAsia" w:eastAsiaTheme="majorEastAsia" w:hAnsiTheme="majorEastAsia" w:cs="Times New Roman" w:hint="eastAsia"/>
        </w:rPr>
        <w:t>stop()，</w:t>
      </w:r>
      <w:r w:rsidR="008E6EEE" w:rsidRPr="00887CBB">
        <w:rPr>
          <w:rFonts w:asciiTheme="majorEastAsia" w:eastAsiaTheme="majorEastAsia" w:hAnsiTheme="majorEastAsia" w:cs="Times New Roman"/>
        </w:rPr>
        <w:t>然后</w:t>
      </w:r>
      <w:r w:rsidR="008E6EEE" w:rsidRPr="00887CBB">
        <w:rPr>
          <w:rFonts w:asciiTheme="majorEastAsia" w:eastAsiaTheme="majorEastAsia" w:hAnsiTheme="majorEastAsia" w:cs="Times New Roman" w:hint="eastAsia"/>
        </w:rPr>
        <w:t>从RunningTasks</w:t>
      </w:r>
      <w:r w:rsidR="008E6EEE" w:rsidRPr="00887CBB">
        <w:rPr>
          <w:rFonts w:asciiTheme="majorEastAsia" w:eastAsiaTheme="majorEastAsia" w:hAnsiTheme="majorEastAsia" w:cs="Times New Roman"/>
        </w:rPr>
        <w:t>移除</w:t>
      </w:r>
      <w:r w:rsidR="008E6EEE" w:rsidRPr="00887CBB">
        <w:rPr>
          <w:rFonts w:asciiTheme="majorEastAsia" w:eastAsiaTheme="majorEastAsia" w:hAnsiTheme="majorEastAsia" w:cs="Times New Roman" w:hint="eastAsia"/>
        </w:rPr>
        <w:t>。</w:t>
      </w:r>
    </w:p>
    <w:p w:rsidR="00C63FEC" w:rsidRPr="00887CBB" w:rsidRDefault="00C63FEC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</w:p>
    <w:p w:rsidR="00F31839" w:rsidRPr="00887CBB" w:rsidRDefault="00F31839" w:rsidP="00F31839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任务运行信息：在主界面显示当前正在运行的任务，并实时的输出当前任务的运行信息。</w:t>
      </w:r>
    </w:p>
    <w:p w:rsidR="007143A9" w:rsidRPr="00887CBB" w:rsidRDefault="007143A9" w:rsidP="007143A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/>
        </w:rPr>
        <w:t>同样用</w:t>
      </w:r>
      <w:r w:rsidRPr="00887CBB">
        <w:rPr>
          <w:rFonts w:asciiTheme="majorEastAsia" w:eastAsiaTheme="majorEastAsia" w:hAnsiTheme="majorEastAsia" w:cs="Times New Roman" w:hint="eastAsia"/>
        </w:rPr>
        <w:t>jList来</w:t>
      </w:r>
      <w:r w:rsidRPr="00887CBB">
        <w:rPr>
          <w:rFonts w:asciiTheme="majorEastAsia" w:eastAsiaTheme="majorEastAsia" w:hAnsiTheme="majorEastAsia" w:cs="Times New Roman"/>
        </w:rPr>
        <w:t>同步刷新</w:t>
      </w:r>
      <w:r w:rsidRPr="00887CBB">
        <w:rPr>
          <w:rFonts w:asciiTheme="majorEastAsia" w:eastAsiaTheme="majorEastAsia" w:hAnsiTheme="majorEastAsia" w:cs="Times New Roman" w:hint="eastAsia"/>
        </w:rPr>
        <w:t>显示RunningTasks</w:t>
      </w:r>
      <w:r w:rsidR="00684BED" w:rsidRPr="00887CBB">
        <w:rPr>
          <w:rFonts w:asciiTheme="majorEastAsia" w:eastAsiaTheme="majorEastAsia" w:hAnsiTheme="majorEastAsia" w:cs="Times New Roman" w:hint="eastAsia"/>
        </w:rPr>
        <w:t>，</w:t>
      </w:r>
      <w:r w:rsidR="00684BED" w:rsidRPr="00887CBB">
        <w:rPr>
          <w:rFonts w:asciiTheme="majorEastAsia" w:eastAsiaTheme="majorEastAsia" w:hAnsiTheme="majorEastAsia" w:cs="Times New Roman"/>
        </w:rPr>
        <w:t>选择</w:t>
      </w:r>
      <w:r w:rsidR="00684BED" w:rsidRPr="00887CBB">
        <w:rPr>
          <w:rFonts w:asciiTheme="majorEastAsia" w:eastAsiaTheme="majorEastAsia" w:hAnsiTheme="majorEastAsia" w:cs="Times New Roman" w:hint="eastAsia"/>
        </w:rPr>
        <w:t>jList中</w:t>
      </w:r>
      <w:r w:rsidR="00684BED" w:rsidRPr="00887CBB">
        <w:rPr>
          <w:rFonts w:asciiTheme="majorEastAsia" w:eastAsiaTheme="majorEastAsia" w:hAnsiTheme="majorEastAsia" w:cs="Times New Roman"/>
        </w:rPr>
        <w:t>项目</w:t>
      </w:r>
      <w:r w:rsidR="00684BED" w:rsidRPr="00887CBB">
        <w:rPr>
          <w:rFonts w:asciiTheme="majorEastAsia" w:eastAsiaTheme="majorEastAsia" w:hAnsiTheme="majorEastAsia" w:cs="Times New Roman" w:hint="eastAsia"/>
        </w:rPr>
        <w:t>刷新</w:t>
      </w:r>
      <w:r w:rsidR="00684BED" w:rsidRPr="00887CBB">
        <w:rPr>
          <w:rFonts w:asciiTheme="majorEastAsia" w:eastAsiaTheme="majorEastAsia" w:hAnsiTheme="majorEastAsia" w:cs="Times New Roman"/>
        </w:rPr>
        <w:t>两个</w:t>
      </w:r>
      <w:r w:rsidR="00684BED" w:rsidRPr="00887CBB">
        <w:rPr>
          <w:rFonts w:asciiTheme="majorEastAsia" w:eastAsiaTheme="majorEastAsia" w:hAnsiTheme="majorEastAsia" w:cs="Times New Roman" w:hint="eastAsia"/>
        </w:rPr>
        <w:t>TextArea</w:t>
      </w:r>
      <w:r w:rsidRPr="00887CBB">
        <w:rPr>
          <w:rFonts w:asciiTheme="majorEastAsia" w:eastAsiaTheme="majorEastAsia" w:hAnsiTheme="majorEastAsia" w:cs="Times New Roman" w:hint="eastAsia"/>
        </w:rPr>
        <w:t>。</w:t>
      </w:r>
    </w:p>
    <w:p w:rsidR="00222419" w:rsidRPr="00887CBB" w:rsidRDefault="007143A9" w:rsidP="0022241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41AF823B" wp14:editId="46F6D5C1">
            <wp:extent cx="5274310" cy="3686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39" w:rsidRPr="00887CBB" w:rsidRDefault="00F31839" w:rsidP="00F31839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可选的</w:t>
      </w:r>
      <w:r w:rsidRPr="00887CBB">
        <w:rPr>
          <w:rFonts w:asciiTheme="majorEastAsia" w:eastAsiaTheme="majorEastAsia" w:hAnsiTheme="majorEastAsia" w:cs="宋体"/>
        </w:rPr>
        <w:t>THIS</w:t>
      </w:r>
      <w:r w:rsidRPr="00887CBB">
        <w:rPr>
          <w:rFonts w:asciiTheme="majorEastAsia" w:eastAsiaTheme="majorEastAsia" w:hAnsiTheme="majorEastAsia" w:cs="宋体" w:hint="eastAsia"/>
        </w:rPr>
        <w:t>和</w:t>
      </w:r>
      <w:r w:rsidRPr="00887CBB">
        <w:rPr>
          <w:rFonts w:asciiTheme="majorEastAsia" w:eastAsiaTheme="majorEastAsia" w:hAnsiTheme="majorEastAsia" w:cs="宋体"/>
        </w:rPr>
        <w:t>THAT</w:t>
      </w:r>
      <w:r w:rsidRPr="00887CBB">
        <w:rPr>
          <w:rFonts w:asciiTheme="majorEastAsia" w:eastAsiaTheme="majorEastAsia" w:hAnsiTheme="majorEastAsia" w:cs="宋体" w:hint="eastAsia"/>
        </w:rPr>
        <w:t>事件：</w:t>
      </w:r>
      <w:r w:rsidR="00C63FEC" w:rsidRPr="00887CBB">
        <w:rPr>
          <w:rFonts w:asciiTheme="majorEastAsia" w:eastAsiaTheme="majorEastAsia" w:hAnsiTheme="majorEastAsia" w:cs="Times New Roman"/>
        </w:rPr>
        <w:t xml:space="preserve"> </w:t>
      </w:r>
    </w:p>
    <w:p w:rsidR="008A5EE0" w:rsidRPr="00887CBB" w:rsidRDefault="008A5EE0" w:rsidP="008A5EE0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处理细节以及</w:t>
      </w:r>
      <w:r w:rsidRPr="00887CBB">
        <w:rPr>
          <w:rFonts w:asciiTheme="majorEastAsia" w:eastAsiaTheme="majorEastAsia" w:hAnsiTheme="majorEastAsia" w:cs="Times New Roman"/>
        </w:rPr>
        <w:t>测试</w:t>
      </w:r>
      <w:r w:rsidRPr="00887CBB">
        <w:rPr>
          <w:rFonts w:asciiTheme="majorEastAsia" w:eastAsiaTheme="majorEastAsia" w:hAnsiTheme="majorEastAsia" w:cs="Times New Roman" w:hint="eastAsia"/>
        </w:rPr>
        <w:t>已经</w:t>
      </w:r>
      <w:r w:rsidRPr="00887CBB">
        <w:rPr>
          <w:rFonts w:asciiTheme="majorEastAsia" w:eastAsiaTheme="majorEastAsia" w:hAnsiTheme="majorEastAsia" w:cs="Times New Roman"/>
        </w:rPr>
        <w:t>耗费太多时间，就没有实现额外的事件，请见谅</w:t>
      </w:r>
      <w:r w:rsidRPr="00887CBB">
        <w:rPr>
          <w:rFonts w:asciiTheme="majorEastAsia" w:eastAsiaTheme="majorEastAsia" w:hAnsiTheme="majorEastAsia" w:cs="Times New Roman" w:hint="eastAsia"/>
        </w:rPr>
        <w:t>。</w:t>
      </w:r>
    </w:p>
    <w:p w:rsidR="008A5EE0" w:rsidRPr="00887CBB" w:rsidRDefault="008A5EE0" w:rsidP="008A5EE0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</w:p>
    <w:p w:rsidR="00F31839" w:rsidRPr="00887CBB" w:rsidRDefault="007B23E2" w:rsidP="007B23E2">
      <w:pPr>
        <w:ind w:firstLine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THIS</w:t>
      </w:r>
      <w:r w:rsidRPr="00887CBB">
        <w:rPr>
          <w:rFonts w:asciiTheme="majorEastAsia" w:eastAsiaTheme="majorEastAsia" w:hAnsiTheme="majorEastAsia" w:hint="eastAsia"/>
        </w:rPr>
        <w:t>均为While循环，直到</w:t>
      </w:r>
      <w:r w:rsidRPr="00887CBB">
        <w:rPr>
          <w:rFonts w:asciiTheme="majorEastAsia" w:eastAsiaTheme="majorEastAsia" w:hAnsiTheme="majorEastAsia"/>
        </w:rPr>
        <w:t>满足条件</w:t>
      </w:r>
      <w:r w:rsidRPr="00887CBB">
        <w:rPr>
          <w:rFonts w:asciiTheme="majorEastAsia" w:eastAsiaTheme="majorEastAsia" w:hAnsiTheme="majorEastAsia" w:hint="eastAsia"/>
        </w:rPr>
        <w:t>才</w:t>
      </w:r>
      <w:r w:rsidRPr="00887CBB">
        <w:rPr>
          <w:rFonts w:asciiTheme="majorEastAsia" w:eastAsiaTheme="majorEastAsia" w:hAnsiTheme="majorEastAsia"/>
        </w:rPr>
        <w:t>结束循环。</w:t>
      </w:r>
    </w:p>
    <w:p w:rsidR="00F31839" w:rsidRPr="00887CBB" w:rsidRDefault="00111798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定时</w:t>
      </w:r>
      <w:r w:rsidRPr="00887CBB">
        <w:rPr>
          <w:rFonts w:asciiTheme="majorEastAsia" w:eastAsiaTheme="majorEastAsia" w:hAnsiTheme="majorEastAsia"/>
        </w:rPr>
        <w:t>：每次判断当前时间与</w:t>
      </w:r>
      <w:r w:rsidRPr="00887CBB">
        <w:rPr>
          <w:rFonts w:asciiTheme="majorEastAsia" w:eastAsiaTheme="majorEastAsia" w:hAnsiTheme="majorEastAsia" w:hint="eastAsia"/>
        </w:rPr>
        <w:t>任务</w:t>
      </w:r>
      <w:r w:rsidRPr="00887CBB">
        <w:rPr>
          <w:rFonts w:asciiTheme="majorEastAsia" w:eastAsiaTheme="majorEastAsia" w:hAnsiTheme="majorEastAsia"/>
        </w:rPr>
        <w:t>设定的关系</w:t>
      </w:r>
      <w:r w:rsidRPr="00887CBB">
        <w:rPr>
          <w:rFonts w:asciiTheme="majorEastAsia" w:eastAsiaTheme="majorEastAsia" w:hAnsiTheme="majorEastAsia" w:hint="eastAsia"/>
        </w:rPr>
        <w:t>（未到时间</w:t>
      </w:r>
      <w:r w:rsidRPr="00887CBB">
        <w:rPr>
          <w:rFonts w:asciiTheme="majorEastAsia" w:eastAsiaTheme="majorEastAsia" w:hAnsiTheme="majorEastAsia"/>
        </w:rPr>
        <w:t>，到达时间，超过时间）</w:t>
      </w:r>
      <w:r w:rsidRPr="00887CBB">
        <w:rPr>
          <w:rFonts w:asciiTheme="majorEastAsia" w:eastAsiaTheme="majorEastAsia" w:hAnsiTheme="majorEastAsia" w:hint="eastAsia"/>
        </w:rPr>
        <w:t>，</w:t>
      </w:r>
      <w:r w:rsidRPr="00887CBB">
        <w:rPr>
          <w:rFonts w:asciiTheme="majorEastAsia" w:eastAsiaTheme="majorEastAsia" w:hAnsiTheme="majorEastAsia"/>
        </w:rPr>
        <w:t>未到时间则</w:t>
      </w:r>
      <w:r w:rsidRPr="00887CBB">
        <w:rPr>
          <w:rFonts w:asciiTheme="majorEastAsia" w:eastAsiaTheme="majorEastAsia" w:hAnsiTheme="majorEastAsia" w:hint="eastAsia"/>
        </w:rPr>
        <w:t>继续循环</w:t>
      </w:r>
      <w:r w:rsidRPr="00887CBB">
        <w:rPr>
          <w:rFonts w:asciiTheme="majorEastAsia" w:eastAsiaTheme="majorEastAsia" w:hAnsiTheme="majorEastAsia"/>
        </w:rPr>
        <w:t>，到达时间</w:t>
      </w:r>
      <w:r w:rsidRPr="00887CBB">
        <w:rPr>
          <w:rFonts w:asciiTheme="majorEastAsia" w:eastAsiaTheme="majorEastAsia" w:hAnsiTheme="majorEastAsia" w:hint="eastAsia"/>
        </w:rPr>
        <w:t>则</w:t>
      </w:r>
      <w:r w:rsidRPr="00887CBB">
        <w:rPr>
          <w:rFonts w:asciiTheme="majorEastAsia" w:eastAsiaTheme="majorEastAsia" w:hAnsiTheme="majorEastAsia"/>
        </w:rPr>
        <w:t>退出循环，超过时间则结束任务。</w:t>
      </w:r>
    </w:p>
    <w:p w:rsidR="00111798" w:rsidRPr="00887CBB" w:rsidRDefault="00111798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邮件</w:t>
      </w:r>
      <w:r w:rsidRPr="00887CBB">
        <w:rPr>
          <w:rFonts w:asciiTheme="majorEastAsia" w:eastAsiaTheme="majorEastAsia" w:hAnsiTheme="majorEastAsia"/>
        </w:rPr>
        <w:t>：</w:t>
      </w:r>
      <w:r w:rsidRPr="00887CBB">
        <w:rPr>
          <w:rFonts w:asciiTheme="majorEastAsia" w:eastAsiaTheme="majorEastAsia" w:hAnsiTheme="majorEastAsia" w:hint="eastAsia"/>
        </w:rPr>
        <w:t>使用POP3获得邮箱信息</w:t>
      </w:r>
      <w:r w:rsidRPr="00887CBB">
        <w:rPr>
          <w:rFonts w:asciiTheme="majorEastAsia" w:eastAsiaTheme="majorEastAsia" w:hAnsiTheme="majorEastAsia"/>
        </w:rPr>
        <w:t>，</w:t>
      </w:r>
      <w:r w:rsidR="00E7395E" w:rsidRPr="00887CBB">
        <w:rPr>
          <w:rFonts w:asciiTheme="majorEastAsia" w:eastAsiaTheme="majorEastAsia" w:hAnsiTheme="majorEastAsia" w:hint="eastAsia"/>
        </w:rPr>
        <w:t>同</w:t>
      </w:r>
      <w:r w:rsidR="00E7395E" w:rsidRPr="00887CBB">
        <w:rPr>
          <w:rFonts w:asciiTheme="majorEastAsia" w:eastAsiaTheme="majorEastAsia" w:hAnsiTheme="majorEastAsia"/>
        </w:rPr>
        <w:t>上一次收取时信息进行比较。如果</w:t>
      </w:r>
      <w:r w:rsidR="00E7395E" w:rsidRPr="00887CBB">
        <w:rPr>
          <w:rFonts w:asciiTheme="majorEastAsia" w:eastAsiaTheme="majorEastAsia" w:hAnsiTheme="majorEastAsia" w:hint="eastAsia"/>
        </w:rPr>
        <w:t>没有</w:t>
      </w:r>
      <w:r w:rsidR="00E7395E" w:rsidRPr="00887CBB">
        <w:rPr>
          <w:rFonts w:asciiTheme="majorEastAsia" w:eastAsiaTheme="majorEastAsia" w:hAnsiTheme="majorEastAsia"/>
        </w:rPr>
        <w:t>变化，则继续循环。如果</w:t>
      </w:r>
      <w:r w:rsidR="00E7395E" w:rsidRPr="00887CBB">
        <w:rPr>
          <w:rFonts w:asciiTheme="majorEastAsia" w:eastAsiaTheme="majorEastAsia" w:hAnsiTheme="majorEastAsia" w:hint="eastAsia"/>
        </w:rPr>
        <w:t>有</w:t>
      </w:r>
      <w:r w:rsidR="00E7395E" w:rsidRPr="00887CBB">
        <w:rPr>
          <w:rFonts w:asciiTheme="majorEastAsia" w:eastAsiaTheme="majorEastAsia" w:hAnsiTheme="majorEastAsia"/>
        </w:rPr>
        <w:t>新增邮件，则退出循环。</w:t>
      </w:r>
      <w:r w:rsidR="00E32FAD" w:rsidRPr="00887CBB">
        <w:rPr>
          <w:rFonts w:asciiTheme="majorEastAsia" w:eastAsiaTheme="majorEastAsia" w:hAnsiTheme="majorEastAsia" w:hint="eastAsia"/>
        </w:rPr>
        <w:t>(我用了</w:t>
      </w:r>
      <w:r w:rsidR="00E32FAD" w:rsidRPr="00887CBB">
        <w:rPr>
          <w:rFonts w:asciiTheme="majorEastAsia" w:eastAsiaTheme="majorEastAsia" w:hAnsiTheme="majorEastAsia"/>
        </w:rPr>
        <w:t>简单的</w:t>
      </w:r>
      <w:r w:rsidR="00E32FAD" w:rsidRPr="00887CBB">
        <w:rPr>
          <w:rFonts w:asciiTheme="majorEastAsia" w:eastAsiaTheme="majorEastAsia" w:hAnsiTheme="majorEastAsia" w:hint="eastAsia"/>
        </w:rPr>
        <w:t>apache-commons-net。)</w:t>
      </w:r>
    </w:p>
    <w:p w:rsidR="00E7395E" w:rsidRPr="00887CBB" w:rsidRDefault="00E7395E" w:rsidP="00923386">
      <w:pPr>
        <w:rPr>
          <w:rFonts w:asciiTheme="majorEastAsia" w:eastAsiaTheme="majorEastAsia" w:hAnsiTheme="majorEastAsia"/>
        </w:rPr>
      </w:pPr>
    </w:p>
    <w:p w:rsidR="00E7395E" w:rsidRPr="00887CBB" w:rsidRDefault="00E7395E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THAT</w:t>
      </w:r>
      <w:r w:rsidR="00D31583" w:rsidRPr="00887CBB">
        <w:rPr>
          <w:rFonts w:asciiTheme="majorEastAsia" w:eastAsiaTheme="majorEastAsia" w:hAnsiTheme="majorEastAsia" w:hint="eastAsia"/>
        </w:rPr>
        <w:t>均为</w:t>
      </w:r>
      <w:r w:rsidR="00D31583" w:rsidRPr="00887CBB">
        <w:rPr>
          <w:rFonts w:asciiTheme="majorEastAsia" w:eastAsiaTheme="majorEastAsia" w:hAnsiTheme="majorEastAsia"/>
        </w:rPr>
        <w:t>一次性执行</w:t>
      </w:r>
      <w:r w:rsidR="00D31583" w:rsidRPr="00887CBB">
        <w:rPr>
          <w:rFonts w:asciiTheme="majorEastAsia" w:eastAsiaTheme="majorEastAsia" w:hAnsiTheme="majorEastAsia" w:hint="eastAsia"/>
        </w:rPr>
        <w:t>。</w:t>
      </w:r>
    </w:p>
    <w:p w:rsidR="00E7395E" w:rsidRPr="00887CBB" w:rsidRDefault="00E7395E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="00E32FAD" w:rsidRPr="00887CBB">
        <w:rPr>
          <w:rFonts w:asciiTheme="majorEastAsia" w:eastAsiaTheme="majorEastAsia" w:hAnsiTheme="majorEastAsia" w:hint="eastAsia"/>
        </w:rPr>
        <w:t>发邮件</w:t>
      </w:r>
      <w:r w:rsidR="00E32FAD" w:rsidRPr="00887CBB">
        <w:rPr>
          <w:rFonts w:asciiTheme="majorEastAsia" w:eastAsiaTheme="majorEastAsia" w:hAnsiTheme="majorEastAsia"/>
        </w:rPr>
        <w:t>：</w:t>
      </w:r>
      <w:r w:rsidR="00E32FAD" w:rsidRPr="00887CBB">
        <w:rPr>
          <w:rFonts w:asciiTheme="majorEastAsia" w:eastAsiaTheme="majorEastAsia" w:hAnsiTheme="majorEastAsia" w:hint="eastAsia"/>
        </w:rPr>
        <w:t>使用SMTP发送邮件。</w:t>
      </w:r>
      <w:r w:rsidR="00A87968" w:rsidRPr="00887CBB">
        <w:rPr>
          <w:rFonts w:asciiTheme="majorEastAsia" w:eastAsiaTheme="majorEastAsia" w:hAnsiTheme="majorEastAsia" w:hint="eastAsia"/>
        </w:rPr>
        <w:t>(我用了基于java mail的</w:t>
      </w:r>
      <w:r w:rsidR="00A87968" w:rsidRPr="00887CBB">
        <w:rPr>
          <w:rFonts w:asciiTheme="majorEastAsia" w:eastAsiaTheme="majorEastAsia" w:hAnsiTheme="majorEastAsia"/>
        </w:rPr>
        <w:t>简单的</w:t>
      </w:r>
      <w:r w:rsidR="00A87968" w:rsidRPr="00887CBB">
        <w:rPr>
          <w:rFonts w:asciiTheme="majorEastAsia" w:eastAsiaTheme="majorEastAsia" w:hAnsiTheme="majorEastAsia" w:hint="eastAsia"/>
        </w:rPr>
        <w:t>apache-common</w:t>
      </w:r>
      <w:r w:rsidR="00A87968" w:rsidRPr="00887CBB">
        <w:rPr>
          <w:rFonts w:asciiTheme="majorEastAsia" w:eastAsiaTheme="majorEastAsia" w:hAnsiTheme="majorEastAsia"/>
        </w:rPr>
        <w:t>s-email</w:t>
      </w:r>
      <w:r w:rsidR="00A87968" w:rsidRPr="00887CBB">
        <w:rPr>
          <w:rFonts w:asciiTheme="majorEastAsia" w:eastAsiaTheme="majorEastAsia" w:hAnsiTheme="majorEastAsia" w:hint="eastAsia"/>
        </w:rPr>
        <w:t>。)</w:t>
      </w:r>
    </w:p>
    <w:p w:rsidR="00E32FAD" w:rsidRPr="00887CBB" w:rsidRDefault="00E32FAD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  <w:t>Weibo</w:t>
      </w:r>
      <w:r w:rsidRPr="00887CBB">
        <w:rPr>
          <w:rFonts w:asciiTheme="majorEastAsia" w:eastAsiaTheme="majorEastAsia" w:hAnsiTheme="majorEastAsia" w:hint="eastAsia"/>
        </w:rPr>
        <w:t>：使用Weibo API。</w:t>
      </w:r>
      <w:r w:rsidRPr="00887CBB">
        <w:rPr>
          <w:rFonts w:asciiTheme="majorEastAsia" w:eastAsiaTheme="majorEastAsia" w:hAnsiTheme="majorEastAsia"/>
        </w:rPr>
        <w:t>因为</w:t>
      </w:r>
      <w:r w:rsidRPr="00887CBB">
        <w:rPr>
          <w:rFonts w:asciiTheme="majorEastAsia" w:eastAsiaTheme="majorEastAsia" w:hAnsiTheme="majorEastAsia" w:hint="eastAsia"/>
        </w:rPr>
        <w:t>我们只是</w:t>
      </w:r>
      <w:r w:rsidRPr="00887CBB">
        <w:rPr>
          <w:rFonts w:asciiTheme="majorEastAsia" w:eastAsiaTheme="majorEastAsia" w:hAnsiTheme="majorEastAsia"/>
        </w:rPr>
        <w:t>测试，没法通过新浪审核，所以只能</w:t>
      </w:r>
      <w:r w:rsidR="0076651A" w:rsidRPr="00887CBB">
        <w:rPr>
          <w:rFonts w:asciiTheme="majorEastAsia" w:eastAsiaTheme="majorEastAsia" w:hAnsiTheme="majorEastAsia" w:hint="eastAsia"/>
        </w:rPr>
        <w:t>使用测试账号</w:t>
      </w:r>
      <w:r w:rsidR="0076651A" w:rsidRPr="00887CBB">
        <w:rPr>
          <w:rFonts w:asciiTheme="majorEastAsia" w:eastAsiaTheme="majorEastAsia" w:hAnsiTheme="majorEastAsia"/>
        </w:rPr>
        <w:t>。</w:t>
      </w:r>
    </w:p>
    <w:p w:rsidR="003D6A30" w:rsidRPr="00887CBB" w:rsidRDefault="0076651A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关于Weibo授权：Weibo授权</w:t>
      </w:r>
      <w:r w:rsidRPr="00887CBB">
        <w:rPr>
          <w:rFonts w:asciiTheme="majorEastAsia" w:eastAsiaTheme="majorEastAsia" w:hAnsiTheme="majorEastAsia"/>
        </w:rPr>
        <w:t>需要用户登陆一个</w:t>
      </w:r>
      <w:r w:rsidRPr="00887CBB">
        <w:rPr>
          <w:rFonts w:asciiTheme="majorEastAsia" w:eastAsiaTheme="majorEastAsia" w:hAnsiTheme="majorEastAsia" w:hint="eastAsia"/>
        </w:rPr>
        <w:t>网</w:t>
      </w:r>
      <w:r w:rsidRPr="00887CBB">
        <w:rPr>
          <w:rFonts w:asciiTheme="majorEastAsia" w:eastAsiaTheme="majorEastAsia" w:hAnsiTheme="majorEastAsia"/>
        </w:rPr>
        <w:t>页</w:t>
      </w:r>
      <w:r w:rsidRPr="00887CBB">
        <w:rPr>
          <w:rFonts w:asciiTheme="majorEastAsia" w:eastAsiaTheme="majorEastAsia" w:hAnsiTheme="majorEastAsia" w:hint="eastAsia"/>
        </w:rPr>
        <w:t>，获取code返回给Weibo API后</w:t>
      </w:r>
      <w:r w:rsidRPr="00887CBB">
        <w:rPr>
          <w:rFonts w:asciiTheme="majorEastAsia" w:eastAsiaTheme="majorEastAsia" w:hAnsiTheme="majorEastAsia"/>
        </w:rPr>
        <w:t>换成</w:t>
      </w:r>
      <w:r w:rsidRPr="00887CBB">
        <w:rPr>
          <w:rFonts w:asciiTheme="majorEastAsia" w:eastAsiaTheme="majorEastAsia" w:hAnsiTheme="majorEastAsia" w:hint="eastAsia"/>
        </w:rPr>
        <w:t>access_token才能</w:t>
      </w:r>
      <w:r w:rsidRPr="00887CBB">
        <w:rPr>
          <w:rFonts w:asciiTheme="majorEastAsia" w:eastAsiaTheme="majorEastAsia" w:hAnsiTheme="majorEastAsia"/>
        </w:rPr>
        <w:t>发送微博。Code</w:t>
      </w:r>
      <w:r w:rsidRPr="00887CBB">
        <w:rPr>
          <w:rFonts w:asciiTheme="majorEastAsia" w:eastAsiaTheme="majorEastAsia" w:hAnsiTheme="majorEastAsia" w:hint="eastAsia"/>
        </w:rPr>
        <w:t>手动复制</w:t>
      </w:r>
      <w:r w:rsidRPr="00887CBB">
        <w:rPr>
          <w:rFonts w:asciiTheme="majorEastAsia" w:eastAsiaTheme="majorEastAsia" w:hAnsiTheme="majorEastAsia"/>
        </w:rPr>
        <w:t>当然很没必要。有人可能使用了</w:t>
      </w:r>
      <w:r w:rsidRPr="00887CBB">
        <w:rPr>
          <w:rFonts w:asciiTheme="majorEastAsia" w:eastAsiaTheme="majorEastAsia" w:hAnsiTheme="majorEastAsia" w:hint="eastAsia"/>
        </w:rPr>
        <w:t>htmlparser或者htt</w:t>
      </w:r>
      <w:r w:rsidRPr="00887CBB">
        <w:rPr>
          <w:rFonts w:asciiTheme="majorEastAsia" w:eastAsiaTheme="majorEastAsia" w:hAnsiTheme="majorEastAsia"/>
        </w:rPr>
        <w:t>pclient</w:t>
      </w:r>
      <w:r w:rsidRPr="00887CBB">
        <w:rPr>
          <w:rFonts w:asciiTheme="majorEastAsia" w:eastAsiaTheme="majorEastAsia" w:hAnsiTheme="majorEastAsia" w:hint="eastAsia"/>
        </w:rPr>
        <w:t>来模拟</w:t>
      </w:r>
      <w:r w:rsidRPr="00887CBB">
        <w:rPr>
          <w:rFonts w:asciiTheme="majorEastAsia" w:eastAsiaTheme="majorEastAsia" w:hAnsiTheme="majorEastAsia"/>
        </w:rPr>
        <w:t>用户登录</w:t>
      </w:r>
      <w:r w:rsidRPr="00887CBB">
        <w:rPr>
          <w:rFonts w:asciiTheme="majorEastAsia" w:eastAsiaTheme="majorEastAsia" w:hAnsiTheme="majorEastAsia" w:hint="eastAsia"/>
        </w:rPr>
        <w:t>来</w:t>
      </w:r>
      <w:r w:rsidRPr="00887CBB">
        <w:rPr>
          <w:rFonts w:asciiTheme="majorEastAsia" w:eastAsiaTheme="majorEastAsia" w:hAnsiTheme="majorEastAsia"/>
        </w:rPr>
        <w:t>获取code</w:t>
      </w:r>
      <w:r w:rsidRPr="00887CBB">
        <w:rPr>
          <w:rFonts w:asciiTheme="majorEastAsia" w:eastAsiaTheme="majorEastAsia" w:hAnsiTheme="majorEastAsia" w:hint="eastAsia"/>
        </w:rPr>
        <w:t>。</w:t>
      </w:r>
      <w:r w:rsidRPr="00887CBB">
        <w:rPr>
          <w:rFonts w:asciiTheme="majorEastAsia" w:eastAsiaTheme="majorEastAsia" w:hAnsiTheme="majorEastAsia"/>
        </w:rPr>
        <w:t>当然</w:t>
      </w:r>
      <w:r w:rsidRPr="00887CBB">
        <w:rPr>
          <w:rFonts w:asciiTheme="majorEastAsia" w:eastAsiaTheme="majorEastAsia" w:hAnsiTheme="majorEastAsia" w:hint="eastAsia"/>
        </w:rPr>
        <w:t>我觉得</w:t>
      </w:r>
      <w:r w:rsidRPr="00887CBB">
        <w:rPr>
          <w:rFonts w:asciiTheme="majorEastAsia" w:eastAsiaTheme="majorEastAsia" w:hAnsiTheme="majorEastAsia"/>
        </w:rPr>
        <w:t>这样有一定欺骗性</w:t>
      </w:r>
      <w:r w:rsidRPr="00887CBB">
        <w:rPr>
          <w:rFonts w:asciiTheme="majorEastAsia" w:eastAsiaTheme="majorEastAsia" w:hAnsiTheme="majorEastAsia" w:hint="eastAsia"/>
        </w:rPr>
        <w:t>，</w:t>
      </w:r>
      <w:r w:rsidR="00465827" w:rsidRPr="00887CBB">
        <w:rPr>
          <w:rFonts w:asciiTheme="majorEastAsia" w:eastAsiaTheme="majorEastAsia" w:hAnsiTheme="majorEastAsia" w:hint="eastAsia"/>
        </w:rPr>
        <w:t>并没有用</w:t>
      </w:r>
      <w:r w:rsidR="00465827" w:rsidRPr="00887CBB">
        <w:rPr>
          <w:rFonts w:asciiTheme="majorEastAsia" w:eastAsiaTheme="majorEastAsia" w:hAnsiTheme="majorEastAsia"/>
        </w:rPr>
        <w:t>。</w:t>
      </w:r>
    </w:p>
    <w:p w:rsidR="0076651A" w:rsidRPr="00887CBB" w:rsidRDefault="0076651A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>所以我是</w:t>
      </w:r>
      <w:r w:rsidRPr="00887CBB">
        <w:rPr>
          <w:rFonts w:asciiTheme="majorEastAsia" w:eastAsiaTheme="majorEastAsia" w:hAnsiTheme="majorEastAsia" w:hint="eastAsia"/>
        </w:rPr>
        <w:t>让Weibo</w:t>
      </w:r>
      <w:r w:rsidRPr="00887CBB">
        <w:rPr>
          <w:rFonts w:asciiTheme="majorEastAsia" w:eastAsiaTheme="majorEastAsia" w:hAnsiTheme="majorEastAsia"/>
        </w:rPr>
        <w:t xml:space="preserve"> API</w:t>
      </w:r>
      <w:r w:rsidRPr="00887CBB">
        <w:rPr>
          <w:rFonts w:asciiTheme="majorEastAsia" w:eastAsiaTheme="majorEastAsia" w:hAnsiTheme="majorEastAsia" w:hint="eastAsia"/>
        </w:rPr>
        <w:t>登陆后</w:t>
      </w:r>
      <w:r w:rsidRPr="00887CBB">
        <w:rPr>
          <w:rFonts w:asciiTheme="majorEastAsia" w:eastAsiaTheme="majorEastAsia" w:hAnsiTheme="majorEastAsia"/>
        </w:rPr>
        <w:t>自动跳转到我</w:t>
      </w:r>
      <w:r w:rsidRPr="00887CBB">
        <w:rPr>
          <w:rFonts w:asciiTheme="majorEastAsia" w:eastAsiaTheme="majorEastAsia" w:hAnsiTheme="majorEastAsia" w:hint="eastAsia"/>
        </w:rPr>
        <w:t>自己域名</w:t>
      </w:r>
      <w:r w:rsidRPr="00887CBB">
        <w:rPr>
          <w:rFonts w:asciiTheme="majorEastAsia" w:eastAsiaTheme="majorEastAsia" w:hAnsiTheme="majorEastAsia"/>
        </w:rPr>
        <w:t>中的一个页面</w:t>
      </w:r>
      <w:r w:rsidR="000E74E6" w:rsidRPr="00887CBB">
        <w:rPr>
          <w:rFonts w:asciiTheme="majorEastAsia" w:eastAsiaTheme="majorEastAsia" w:hAnsiTheme="majorEastAsia" w:hint="eastAsia"/>
        </w:rPr>
        <w:t>http://oubeichen.</w:t>
      </w:r>
      <w:r w:rsidR="00E12BCC" w:rsidRPr="00887CBB">
        <w:rPr>
          <w:rFonts w:asciiTheme="majorEastAsia" w:eastAsiaTheme="majorEastAsia" w:hAnsiTheme="majorEastAsia"/>
        </w:rPr>
        <w:t>com/oauth.php</w:t>
      </w:r>
      <w:r w:rsidR="00894F4C" w:rsidRPr="00887CBB">
        <w:rPr>
          <w:rFonts w:asciiTheme="majorEastAsia" w:eastAsiaTheme="majorEastAsia" w:hAnsiTheme="majorEastAsia"/>
        </w:rPr>
        <w:t>?code=XXXXXXXX</w:t>
      </w:r>
      <w:r w:rsidRPr="00887CBB">
        <w:rPr>
          <w:rFonts w:asciiTheme="majorEastAsia" w:eastAsiaTheme="majorEastAsia" w:hAnsiTheme="majorEastAsia" w:hint="eastAsia"/>
        </w:rPr>
        <w:t>，</w:t>
      </w:r>
      <w:r w:rsidRPr="00887CBB">
        <w:rPr>
          <w:rFonts w:asciiTheme="majorEastAsia" w:eastAsiaTheme="majorEastAsia" w:hAnsiTheme="majorEastAsia"/>
        </w:rPr>
        <w:t>而这个页面会自动</w:t>
      </w:r>
      <w:r w:rsidRPr="00887CBB">
        <w:rPr>
          <w:rFonts w:asciiTheme="majorEastAsia" w:eastAsiaTheme="majorEastAsia" w:hAnsiTheme="majorEastAsia" w:hint="eastAsia"/>
        </w:rPr>
        <w:t>保存</w:t>
      </w:r>
      <w:r w:rsidRPr="00887CBB">
        <w:rPr>
          <w:rFonts w:asciiTheme="majorEastAsia" w:eastAsiaTheme="majorEastAsia" w:hAnsiTheme="majorEastAsia"/>
        </w:rPr>
        <w:t>传入的</w:t>
      </w:r>
      <w:r w:rsidRPr="00887CBB">
        <w:rPr>
          <w:rFonts w:asciiTheme="majorEastAsia" w:eastAsiaTheme="majorEastAsia" w:hAnsiTheme="majorEastAsia" w:hint="eastAsia"/>
        </w:rPr>
        <w:t>code到</w:t>
      </w:r>
      <w:r w:rsidRPr="00887CBB">
        <w:rPr>
          <w:rFonts w:asciiTheme="majorEastAsia" w:eastAsiaTheme="majorEastAsia" w:hAnsiTheme="majorEastAsia"/>
        </w:rPr>
        <w:t>一个</w:t>
      </w:r>
      <w:r w:rsidRPr="00887CBB">
        <w:rPr>
          <w:rFonts w:asciiTheme="majorEastAsia" w:eastAsiaTheme="majorEastAsia" w:hAnsiTheme="majorEastAsia" w:hint="eastAsia"/>
        </w:rPr>
        <w:t>txt。</w:t>
      </w:r>
      <w:r w:rsidRPr="00887CBB">
        <w:rPr>
          <w:rFonts w:asciiTheme="majorEastAsia" w:eastAsiaTheme="majorEastAsia" w:hAnsiTheme="majorEastAsia"/>
        </w:rPr>
        <w:t>然后</w:t>
      </w:r>
      <w:r w:rsidRPr="00887CBB">
        <w:rPr>
          <w:rFonts w:asciiTheme="majorEastAsia" w:eastAsiaTheme="majorEastAsia" w:hAnsiTheme="majorEastAsia" w:hint="eastAsia"/>
        </w:rPr>
        <w:t>用Getpage.java里的</w:t>
      </w:r>
      <w:r w:rsidR="000E74E6" w:rsidRPr="00887CBB">
        <w:rPr>
          <w:rFonts w:asciiTheme="majorEastAsia" w:eastAsiaTheme="majorEastAsia" w:hAnsiTheme="majorEastAsia" w:hint="eastAsia"/>
        </w:rPr>
        <w:t>函数</w:t>
      </w:r>
      <w:r w:rsidR="000E74E6" w:rsidRPr="00887CBB">
        <w:rPr>
          <w:rFonts w:asciiTheme="majorEastAsia" w:eastAsiaTheme="majorEastAsia" w:hAnsiTheme="majorEastAsia"/>
        </w:rPr>
        <w:t>读取</w:t>
      </w:r>
      <w:r w:rsidR="008448A1" w:rsidRPr="00887CBB">
        <w:rPr>
          <w:rFonts w:asciiTheme="majorEastAsia" w:eastAsiaTheme="majorEastAsia" w:hAnsiTheme="majorEastAsia" w:hint="eastAsia"/>
        </w:rPr>
        <w:t>oauth.php写好的</w:t>
      </w:r>
      <w:r w:rsidR="008448A1" w:rsidRPr="00887CBB">
        <w:rPr>
          <w:rFonts w:asciiTheme="majorEastAsia" w:eastAsiaTheme="majorEastAsia" w:hAnsiTheme="majorEastAsia"/>
        </w:rPr>
        <w:t>文件</w:t>
      </w:r>
      <w:r w:rsidR="002B2216" w:rsidRPr="00887CBB">
        <w:rPr>
          <w:rFonts w:asciiTheme="majorEastAsia" w:eastAsiaTheme="majorEastAsia" w:hAnsiTheme="majorEastAsia" w:hint="eastAsia"/>
        </w:rPr>
        <w:t>来获取code</w:t>
      </w:r>
      <w:r w:rsidR="008448A1" w:rsidRPr="00887CBB">
        <w:rPr>
          <w:rFonts w:asciiTheme="majorEastAsia" w:eastAsiaTheme="majorEastAsia" w:hAnsiTheme="majorEastAsia"/>
        </w:rPr>
        <w:t>。</w:t>
      </w:r>
    </w:p>
    <w:p w:rsidR="009C7C85" w:rsidRPr="00887CBB" w:rsidRDefault="009C7C85" w:rsidP="00923386">
      <w:pPr>
        <w:rPr>
          <w:rFonts w:asciiTheme="majorEastAsia" w:eastAsiaTheme="majorEastAsia" w:hAnsiTheme="majorEastAsia"/>
        </w:rPr>
      </w:pPr>
    </w:p>
    <w:p w:rsidR="009C7C85" w:rsidRPr="00887CBB" w:rsidRDefault="009C7C85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</w:rPr>
        <w:tab/>
      </w:r>
      <w:r w:rsidRPr="00887CBB">
        <w:rPr>
          <w:rFonts w:asciiTheme="majorEastAsia" w:eastAsiaTheme="majorEastAsia" w:hAnsiTheme="majorEastAsia" w:hint="eastAsia"/>
        </w:rPr>
        <w:t>实时显示任务信息</w:t>
      </w:r>
      <w:r w:rsidRPr="00887CBB">
        <w:rPr>
          <w:rFonts w:asciiTheme="majorEastAsia" w:eastAsiaTheme="majorEastAsia" w:hAnsiTheme="majorEastAsia"/>
        </w:rPr>
        <w:t>只需要回调</w:t>
      </w:r>
      <w:r w:rsidRPr="00887CBB">
        <w:rPr>
          <w:rFonts w:asciiTheme="majorEastAsia" w:eastAsiaTheme="majorEastAsia" w:hAnsiTheme="majorEastAsia" w:hint="eastAsia"/>
        </w:rPr>
        <w:t>MainFrame里</w:t>
      </w:r>
      <w:r w:rsidRPr="00887CBB">
        <w:rPr>
          <w:rFonts w:asciiTheme="majorEastAsia" w:eastAsiaTheme="majorEastAsia" w:hAnsiTheme="majorEastAsia"/>
        </w:rPr>
        <w:t>的更新函数</w:t>
      </w:r>
      <w:r w:rsidRPr="00887CBB">
        <w:rPr>
          <w:rFonts w:asciiTheme="majorEastAsia" w:eastAsiaTheme="majorEastAsia" w:hAnsiTheme="majorEastAsia" w:hint="eastAsia"/>
        </w:rPr>
        <w:t>即可</w:t>
      </w:r>
      <w:r w:rsidRPr="00887CBB">
        <w:rPr>
          <w:rFonts w:asciiTheme="majorEastAsia" w:eastAsiaTheme="majorEastAsia" w:hAnsiTheme="majorEastAsia"/>
        </w:rPr>
        <w:t>。</w:t>
      </w:r>
    </w:p>
    <w:p w:rsidR="007B23E2" w:rsidRDefault="00277F1F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</w:p>
    <w:p w:rsidR="00277F1F" w:rsidRDefault="00277F1F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当</w:t>
      </w:r>
      <w:r>
        <w:rPr>
          <w:rFonts w:asciiTheme="majorEastAsia" w:eastAsiaTheme="majorEastAsia" w:hAnsiTheme="majorEastAsia"/>
        </w:rPr>
        <w:t>任务</w:t>
      </w:r>
      <w:r>
        <w:rPr>
          <w:rFonts w:asciiTheme="majorEastAsia" w:eastAsiaTheme="majorEastAsia" w:hAnsiTheme="majorEastAsia" w:hint="eastAsia"/>
        </w:rPr>
        <w:t>自动结束时</w:t>
      </w:r>
      <w:r>
        <w:rPr>
          <w:rFonts w:asciiTheme="majorEastAsia" w:eastAsiaTheme="majorEastAsia" w:hAnsiTheme="majorEastAsia"/>
        </w:rPr>
        <w:t>，有些人放在原来的地方不管。而</w:t>
      </w:r>
      <w:r>
        <w:rPr>
          <w:rFonts w:asciiTheme="majorEastAsia" w:eastAsiaTheme="majorEastAsia" w:hAnsiTheme="majorEastAsia" w:hint="eastAsia"/>
        </w:rPr>
        <w:t>我认为</w:t>
      </w:r>
      <w:r>
        <w:rPr>
          <w:rFonts w:asciiTheme="majorEastAsia" w:eastAsiaTheme="majorEastAsia" w:hAnsiTheme="majorEastAsia"/>
        </w:rPr>
        <w:t>这样不仅没有回收</w:t>
      </w:r>
      <w:r>
        <w:rPr>
          <w:rFonts w:asciiTheme="majorEastAsia" w:eastAsiaTheme="majorEastAsia" w:hAnsiTheme="majorEastAsia" w:hint="eastAsia"/>
        </w:rPr>
        <w:t>Thread的</w:t>
      </w:r>
      <w:r>
        <w:rPr>
          <w:rFonts w:asciiTheme="majorEastAsia" w:eastAsiaTheme="majorEastAsia" w:hAnsiTheme="majorEastAsia"/>
        </w:rPr>
        <w:t>资源，而且有可能会产生两个</w:t>
      </w:r>
      <w:r>
        <w:rPr>
          <w:rFonts w:asciiTheme="majorEastAsia" w:eastAsiaTheme="majorEastAsia" w:hAnsiTheme="majorEastAsia" w:hint="eastAsia"/>
        </w:rPr>
        <w:t>相同UID的任务同时运行</w:t>
      </w:r>
      <w:r>
        <w:rPr>
          <w:rFonts w:asciiTheme="majorEastAsia" w:eastAsiaTheme="majorEastAsia" w:hAnsiTheme="majorEastAsia"/>
        </w:rPr>
        <w:t>的问题。</w:t>
      </w:r>
      <w:r>
        <w:rPr>
          <w:rFonts w:asciiTheme="majorEastAsia" w:eastAsiaTheme="majorEastAsia" w:hAnsiTheme="majorEastAsia" w:hint="eastAsia"/>
        </w:rPr>
        <w:t>所以</w:t>
      </w:r>
      <w:r>
        <w:rPr>
          <w:rFonts w:asciiTheme="majorEastAsia" w:eastAsiaTheme="majorEastAsia" w:hAnsiTheme="majorEastAsia"/>
        </w:rPr>
        <w:t>我</w:t>
      </w:r>
      <w:r>
        <w:rPr>
          <w:rFonts w:asciiTheme="majorEastAsia" w:eastAsiaTheme="majorEastAsia" w:hAnsiTheme="majorEastAsia" w:hint="eastAsia"/>
        </w:rPr>
        <w:t>在线程即将</w:t>
      </w:r>
      <w:r>
        <w:rPr>
          <w:rFonts w:asciiTheme="majorEastAsia" w:eastAsiaTheme="majorEastAsia" w:hAnsiTheme="majorEastAsia"/>
        </w:rPr>
        <w:t>结束时再</w:t>
      </w:r>
      <w:r>
        <w:rPr>
          <w:rFonts w:asciiTheme="majorEastAsia" w:eastAsiaTheme="majorEastAsia" w:hAnsiTheme="majorEastAsia" w:hint="eastAsia"/>
        </w:rPr>
        <w:t>建立</w:t>
      </w:r>
      <w:r>
        <w:rPr>
          <w:rFonts w:asciiTheme="majorEastAsia" w:eastAsiaTheme="majorEastAsia" w:hAnsiTheme="majorEastAsia"/>
        </w:rPr>
        <w:t>了一个线程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这个</w:t>
      </w:r>
      <w:r>
        <w:rPr>
          <w:rFonts w:asciiTheme="majorEastAsia" w:eastAsiaTheme="majorEastAsia" w:hAnsiTheme="majorEastAsia" w:hint="eastAsia"/>
        </w:rPr>
        <w:t>线程</w:t>
      </w:r>
      <w:r>
        <w:rPr>
          <w:rFonts w:asciiTheme="majorEastAsia" w:eastAsiaTheme="majorEastAsia" w:hAnsiTheme="majorEastAsia"/>
        </w:rPr>
        <w:t>延迟一定时间后，删除原来那个</w:t>
      </w:r>
      <w:r>
        <w:rPr>
          <w:rFonts w:asciiTheme="majorEastAsia" w:eastAsiaTheme="majorEastAsia" w:hAnsiTheme="majorEastAsia" w:hint="eastAsia"/>
        </w:rPr>
        <w:t>RunningTask线程</w:t>
      </w:r>
      <w:r w:rsidR="00CB1AA7">
        <w:rPr>
          <w:rFonts w:asciiTheme="majorEastAsia" w:eastAsiaTheme="majorEastAsia" w:hAnsiTheme="majorEastAsia" w:hint="eastAsia"/>
        </w:rPr>
        <w:lastRenderedPageBreak/>
        <w:t>(</w:t>
      </w:r>
      <w:r w:rsidR="00CB1AA7">
        <w:rPr>
          <w:rFonts w:asciiTheme="majorEastAsia" w:eastAsiaTheme="majorEastAsia" w:hAnsiTheme="majorEastAsia"/>
        </w:rPr>
        <w:t>RunningTask</w:t>
      </w:r>
      <w:r w:rsidR="00CB1AA7">
        <w:rPr>
          <w:rFonts w:asciiTheme="majorEastAsia" w:eastAsiaTheme="majorEastAsia" w:hAnsiTheme="majorEastAsia" w:hint="eastAsia"/>
        </w:rPr>
        <w:t>线程</w:t>
      </w:r>
      <w:r w:rsidR="00CB1AA7">
        <w:rPr>
          <w:rFonts w:asciiTheme="majorEastAsia" w:eastAsiaTheme="majorEastAsia" w:hAnsiTheme="majorEastAsia"/>
        </w:rPr>
        <w:t>没法删除自己</w:t>
      </w:r>
      <w:r w:rsidR="00CB1AA7">
        <w:rPr>
          <w:rFonts w:asciiTheme="majorEastAsia" w:eastAsiaTheme="majorEastAsia" w:hAnsiTheme="majorEastAsia" w:hint="eastAsia"/>
        </w:rPr>
        <w:t>)</w:t>
      </w:r>
      <w:r>
        <w:rPr>
          <w:rFonts w:asciiTheme="majorEastAsia" w:eastAsiaTheme="majorEastAsia" w:hAnsiTheme="majorEastAsia"/>
        </w:rPr>
        <w:t>。</w:t>
      </w:r>
      <w:r>
        <w:rPr>
          <w:rFonts w:asciiTheme="majorEastAsia" w:eastAsiaTheme="majorEastAsia" w:hAnsiTheme="majorEastAsia" w:hint="eastAsia"/>
        </w:rPr>
        <w:t>达到自动</w:t>
      </w:r>
      <w:r>
        <w:rPr>
          <w:rFonts w:asciiTheme="majorEastAsia" w:eastAsiaTheme="majorEastAsia" w:hAnsiTheme="majorEastAsia"/>
        </w:rPr>
        <w:t>删除已经</w:t>
      </w:r>
      <w:r>
        <w:rPr>
          <w:rFonts w:asciiTheme="majorEastAsia" w:eastAsiaTheme="majorEastAsia" w:hAnsiTheme="majorEastAsia" w:hint="eastAsia"/>
        </w:rPr>
        <w:t>停止</w:t>
      </w:r>
      <w:r>
        <w:rPr>
          <w:rFonts w:asciiTheme="majorEastAsia" w:eastAsiaTheme="majorEastAsia" w:hAnsiTheme="majorEastAsia"/>
        </w:rPr>
        <w:t>的任务的功能。</w:t>
      </w:r>
    </w:p>
    <w:p w:rsidR="00277F1F" w:rsidRPr="00887CBB" w:rsidRDefault="00277F1F" w:rsidP="00923386">
      <w:pPr>
        <w:rPr>
          <w:rFonts w:asciiTheme="majorEastAsia" w:eastAsiaTheme="majorEastAsia" w:hAnsiTheme="majorEastAsia"/>
        </w:rPr>
      </w:pPr>
    </w:p>
    <w:p w:rsidR="006637C5" w:rsidRPr="00887CBB" w:rsidRDefault="00E335D5" w:rsidP="006637C5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读取/</w:t>
      </w:r>
      <w:r w:rsidR="009035A9" w:rsidRPr="00887CBB">
        <w:rPr>
          <w:rFonts w:asciiTheme="majorEastAsia" w:eastAsiaTheme="majorEastAsia" w:hAnsiTheme="majorEastAsia" w:cs="宋体" w:hint="eastAsia"/>
        </w:rPr>
        <w:t>保存</w:t>
      </w:r>
      <w:r w:rsidR="006637C5" w:rsidRPr="00887CBB">
        <w:rPr>
          <w:rFonts w:asciiTheme="majorEastAsia" w:eastAsiaTheme="majorEastAsia" w:hAnsiTheme="majorEastAsia" w:cs="宋体" w:hint="eastAsia"/>
        </w:rPr>
        <w:t>：</w:t>
      </w:r>
      <w:r w:rsidR="006637C5" w:rsidRPr="00887CBB">
        <w:rPr>
          <w:rFonts w:asciiTheme="majorEastAsia" w:eastAsiaTheme="majorEastAsia" w:hAnsiTheme="majorEastAsia" w:cs="Times New Roman"/>
        </w:rPr>
        <w:t xml:space="preserve"> </w:t>
      </w:r>
    </w:p>
    <w:p w:rsidR="006637C5" w:rsidRPr="00887CBB" w:rsidRDefault="00E335D5" w:rsidP="00E335D5">
      <w:pPr>
        <w:ind w:left="420"/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 w:hint="eastAsia"/>
        </w:rPr>
        <w:t>使用dom4j的XML处理API来Tasks里</w:t>
      </w:r>
      <w:r w:rsidRPr="00887CBB">
        <w:rPr>
          <w:rFonts w:asciiTheme="majorEastAsia" w:eastAsiaTheme="majorEastAsia" w:hAnsiTheme="majorEastAsia"/>
        </w:rPr>
        <w:t>所有</w:t>
      </w:r>
      <w:r w:rsidRPr="00887CBB">
        <w:rPr>
          <w:rFonts w:asciiTheme="majorEastAsia" w:eastAsiaTheme="majorEastAsia" w:hAnsiTheme="majorEastAsia" w:hint="eastAsia"/>
        </w:rPr>
        <w:t>Task</w:t>
      </w:r>
      <w:r w:rsidR="00082648" w:rsidRPr="00887CBB">
        <w:rPr>
          <w:rFonts w:asciiTheme="majorEastAsia" w:eastAsiaTheme="majorEastAsia" w:hAnsiTheme="majorEastAsia" w:hint="eastAsia"/>
        </w:rPr>
        <w:t>。</w:t>
      </w:r>
      <w:r w:rsidR="006C132B" w:rsidRPr="00887CBB">
        <w:rPr>
          <w:rFonts w:asciiTheme="majorEastAsia" w:eastAsiaTheme="majorEastAsia" w:hAnsiTheme="majorEastAsia" w:hint="eastAsia"/>
        </w:rPr>
        <w:t>保存</w:t>
      </w:r>
      <w:r w:rsidR="00A819B5" w:rsidRPr="00887CBB">
        <w:rPr>
          <w:rFonts w:asciiTheme="majorEastAsia" w:eastAsiaTheme="majorEastAsia" w:hAnsiTheme="majorEastAsia" w:hint="eastAsia"/>
        </w:rPr>
        <w:t>到</w:t>
      </w:r>
      <w:r w:rsidR="006C132B" w:rsidRPr="00887CBB">
        <w:rPr>
          <w:rFonts w:asciiTheme="majorEastAsia" w:eastAsiaTheme="majorEastAsia" w:hAnsiTheme="majorEastAsia" w:hint="eastAsia"/>
        </w:rPr>
        <w:t>/读取</w:t>
      </w:r>
      <w:r w:rsidR="00A819B5" w:rsidRPr="00887CBB">
        <w:rPr>
          <w:rFonts w:asciiTheme="majorEastAsia" w:eastAsiaTheme="majorEastAsia" w:hAnsiTheme="majorEastAsia" w:hint="eastAsia"/>
        </w:rPr>
        <w:t>自</w:t>
      </w:r>
      <w:r w:rsidRPr="00887CBB">
        <w:rPr>
          <w:rFonts w:asciiTheme="majorEastAsia" w:eastAsiaTheme="majorEastAsia" w:hAnsiTheme="majorEastAsia" w:hint="eastAsia"/>
        </w:rPr>
        <w:t>tasks.xml.</w:t>
      </w:r>
    </w:p>
    <w:p w:rsidR="006637C5" w:rsidRPr="00887CBB" w:rsidRDefault="002D6F1E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  <w:noProof/>
        </w:rPr>
        <w:drawing>
          <wp:inline distT="0" distB="0" distL="0" distR="0" wp14:anchorId="730E2913" wp14:editId="7CF3358A">
            <wp:extent cx="1390650" cy="1000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A9" w:rsidRPr="00887CBB" w:rsidRDefault="009035A9" w:rsidP="009035A9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关于：</w:t>
      </w:r>
    </w:p>
    <w:p w:rsidR="009035A9" w:rsidRPr="00887CBB" w:rsidRDefault="009035A9" w:rsidP="009035A9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Times New Roman" w:hint="eastAsia"/>
        </w:rPr>
        <w:t>啥也没有</w:t>
      </w:r>
      <w:r w:rsidRPr="00887CBB">
        <w:rPr>
          <w:rFonts w:asciiTheme="majorEastAsia" w:eastAsiaTheme="majorEastAsia" w:hAnsiTheme="majorEastAsia" w:cs="Times New Roman"/>
        </w:rPr>
        <w:t xml:space="preserve">，只是凑个数 </w:t>
      </w:r>
    </w:p>
    <w:p w:rsidR="009035A9" w:rsidRPr="00887CBB" w:rsidRDefault="006E79A8" w:rsidP="00923386">
      <w:pPr>
        <w:rPr>
          <w:rFonts w:asciiTheme="majorEastAsia" w:eastAsiaTheme="majorEastAsia" w:hAnsiTheme="majorEastAsia"/>
        </w:rPr>
      </w:pPr>
      <w:r w:rsidRPr="00887CBB">
        <w:rPr>
          <w:rFonts w:asciiTheme="majorEastAsia" w:eastAsiaTheme="majorEastAsia" w:hAnsiTheme="majorEastAsia"/>
          <w:noProof/>
        </w:rPr>
        <w:drawing>
          <wp:inline distT="0" distB="0" distL="0" distR="0" wp14:anchorId="760FBEFA" wp14:editId="0E3EE601">
            <wp:extent cx="4819650" cy="2647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A9" w:rsidRPr="00887CBB" w:rsidRDefault="009035A9" w:rsidP="00923386">
      <w:pPr>
        <w:rPr>
          <w:rFonts w:asciiTheme="majorEastAsia" w:eastAsiaTheme="majorEastAsia" w:hAnsiTheme="majorEastAsia"/>
        </w:rPr>
      </w:pPr>
    </w:p>
    <w:p w:rsidR="003D6A30" w:rsidRPr="00887CBB" w:rsidRDefault="003D6A30" w:rsidP="003D6A30">
      <w:pPr>
        <w:pStyle w:val="a6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 w:hint="eastAsia"/>
        </w:rPr>
        <w:t>其他细节：</w:t>
      </w:r>
    </w:p>
    <w:p w:rsidR="00AD6C1D" w:rsidRPr="00887CBB" w:rsidRDefault="00AD6C1D" w:rsidP="00AD6C1D">
      <w:pPr>
        <w:pStyle w:val="a6"/>
        <w:ind w:left="420" w:firstLineChars="0" w:firstLine="0"/>
        <w:jc w:val="left"/>
        <w:rPr>
          <w:rFonts w:asciiTheme="majorEastAsia" w:eastAsiaTheme="majorEastAsia" w:hAnsiTheme="majorEastAsia" w:cs="Times New Roman"/>
        </w:rPr>
      </w:pPr>
      <w:r w:rsidRPr="00887CBB">
        <w:rPr>
          <w:rFonts w:asciiTheme="majorEastAsia" w:eastAsiaTheme="majorEastAsia" w:hAnsiTheme="majorEastAsia" w:cs="宋体"/>
        </w:rPr>
        <w:t>j</w:t>
      </w:r>
      <w:r w:rsidRPr="00887CBB">
        <w:rPr>
          <w:rFonts w:asciiTheme="majorEastAsia" w:eastAsiaTheme="majorEastAsia" w:hAnsiTheme="majorEastAsia" w:cs="宋体" w:hint="eastAsia"/>
        </w:rPr>
        <w:t>Tab</w:t>
      </w:r>
      <w:r w:rsidRPr="00887CBB">
        <w:rPr>
          <w:rFonts w:asciiTheme="majorEastAsia" w:eastAsiaTheme="majorEastAsia" w:hAnsiTheme="majorEastAsia" w:cs="宋体"/>
        </w:rPr>
        <w:t>bedPanel</w:t>
      </w:r>
      <w:r w:rsidR="00887CBB" w:rsidRPr="00887CBB">
        <w:rPr>
          <w:noProof/>
        </w:rPr>
        <w:t xml:space="preserve"> </w:t>
      </w:r>
      <w:r w:rsidR="00887CBB">
        <w:rPr>
          <w:noProof/>
        </w:rPr>
        <w:drawing>
          <wp:inline distT="0" distB="0" distL="0" distR="0" wp14:anchorId="67CD3EB5" wp14:editId="5E5CF31C">
            <wp:extent cx="1990725" cy="676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0" w:rsidRPr="00887CBB" w:rsidRDefault="00887CBB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右键菜单</w:t>
      </w:r>
      <w:r w:rsidR="00AD6C1D" w:rsidRPr="00887CBB">
        <w:rPr>
          <w:rFonts w:asciiTheme="majorEastAsia" w:eastAsiaTheme="majorEastAsia" w:hAnsiTheme="majorEastAsia"/>
          <w:noProof/>
        </w:rPr>
        <w:drawing>
          <wp:inline distT="0" distB="0" distL="0" distR="0" wp14:anchorId="0AD85F9F" wp14:editId="29D91EFF">
            <wp:extent cx="2181225" cy="2238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742" w:rsidRPr="00697742">
        <w:rPr>
          <w:noProof/>
        </w:rPr>
        <w:t xml:space="preserve"> </w:t>
      </w:r>
      <w:r w:rsidR="00697742">
        <w:rPr>
          <w:noProof/>
        </w:rPr>
        <w:drawing>
          <wp:inline distT="0" distB="0" distL="0" distR="0" wp14:anchorId="7E00CBEB" wp14:editId="26F32DE3">
            <wp:extent cx="2200275" cy="1771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30" w:rsidRDefault="0001708E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双击任务列表</w:t>
      </w:r>
      <w:r>
        <w:rPr>
          <w:rFonts w:asciiTheme="majorEastAsia" w:eastAsiaTheme="majorEastAsia" w:hAnsiTheme="majorEastAsia"/>
        </w:rPr>
        <w:t>中的任务：编辑任务</w:t>
      </w:r>
    </w:p>
    <w:p w:rsidR="0001708E" w:rsidRPr="0001708E" w:rsidRDefault="0001708E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双击</w:t>
      </w:r>
      <w:r>
        <w:rPr>
          <w:rFonts w:asciiTheme="majorEastAsia" w:eastAsiaTheme="majorEastAsia" w:hAnsiTheme="majorEastAsia"/>
        </w:rPr>
        <w:t>正在运行任务列表中的任务：暂停、恢复任务</w:t>
      </w:r>
    </w:p>
    <w:p w:rsidR="003D6A30" w:rsidRPr="00887CBB" w:rsidRDefault="003D6A30" w:rsidP="00923386">
      <w:pPr>
        <w:rPr>
          <w:rFonts w:asciiTheme="majorEastAsia" w:eastAsiaTheme="majorEastAsia" w:hAnsiTheme="majorEastAsia"/>
        </w:rPr>
      </w:pPr>
    </w:p>
    <w:p w:rsidR="00992EC9" w:rsidRDefault="00992EC9" w:rsidP="00992EC9">
      <w:pPr>
        <w:jc w:val="left"/>
        <w:rPr>
          <w:rFonts w:asciiTheme="majorEastAsia" w:eastAsiaTheme="majorEastAsia" w:hAnsiTheme="majorEastAsia"/>
          <w:b/>
        </w:rPr>
      </w:pPr>
      <w:r w:rsidRPr="00887CBB">
        <w:rPr>
          <w:rFonts w:asciiTheme="majorEastAsia" w:eastAsiaTheme="majorEastAsia" w:hAnsiTheme="majorEastAsia" w:hint="eastAsia"/>
          <w:b/>
        </w:rPr>
        <w:t>参考：</w:t>
      </w:r>
    </w:p>
    <w:p w:rsidR="00B7589B" w:rsidRPr="00B7589B" w:rsidRDefault="00B7589B" w:rsidP="00992EC9">
      <w:pPr>
        <w:jc w:val="left"/>
        <w:rPr>
          <w:rFonts w:asciiTheme="majorEastAsia" w:eastAsiaTheme="majorEastAsia" w:hAnsiTheme="majorEastAsia"/>
        </w:rPr>
      </w:pPr>
      <w:r w:rsidRPr="00B7589B">
        <w:rPr>
          <w:rFonts w:asciiTheme="majorEastAsia" w:eastAsiaTheme="majorEastAsia" w:hAnsiTheme="majorEastAsia" w:hint="eastAsia"/>
        </w:rPr>
        <w:t>使用java mail api 和 apache mail api 发送email 代码示例</w:t>
      </w:r>
    </w:p>
    <w:p w:rsidR="00934F58" w:rsidRPr="00887CBB" w:rsidRDefault="000007AC" w:rsidP="00923386">
      <w:pPr>
        <w:rPr>
          <w:rFonts w:asciiTheme="majorEastAsia" w:eastAsiaTheme="majorEastAsia" w:hAnsiTheme="majorEastAsia"/>
        </w:rPr>
      </w:pPr>
      <w:hyperlink r:id="rId16" w:history="1">
        <w:r w:rsidR="00B7589B">
          <w:rPr>
            <w:rStyle w:val="a7"/>
          </w:rPr>
          <w:t>http://houfeng0923.iteye.com/blog/1014475</w:t>
        </w:r>
      </w:hyperlink>
    </w:p>
    <w:p w:rsidR="00083153" w:rsidRDefault="00B7589B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新浪微博api</w:t>
      </w:r>
      <w:r w:rsidR="004E021F">
        <w:rPr>
          <w:rFonts w:asciiTheme="majorEastAsia" w:eastAsiaTheme="majorEastAsia" w:hAnsiTheme="majorEastAsia" w:hint="eastAsia"/>
        </w:rPr>
        <w:t>：</w:t>
      </w:r>
    </w:p>
    <w:p w:rsidR="00B7589B" w:rsidRDefault="000007AC" w:rsidP="00923386">
      <w:pPr>
        <w:rPr>
          <w:rFonts w:asciiTheme="majorEastAsia" w:eastAsiaTheme="majorEastAsia" w:hAnsiTheme="majorEastAsia"/>
        </w:rPr>
      </w:pPr>
      <w:hyperlink r:id="rId17" w:history="1">
        <w:r w:rsidR="00B7589B">
          <w:rPr>
            <w:rStyle w:val="a7"/>
          </w:rPr>
          <w:t>http://open.weibo.com/wiki/%E5%BE%AE%E5%8D%9AAPI</w:t>
        </w:r>
      </w:hyperlink>
    </w:p>
    <w:p w:rsidR="00B7589B" w:rsidRDefault="004E021F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JAVA对象</w:t>
      </w:r>
      <w:r>
        <w:rPr>
          <w:rFonts w:asciiTheme="majorEastAsia" w:eastAsiaTheme="majorEastAsia" w:hAnsiTheme="majorEastAsia"/>
        </w:rPr>
        <w:t>拷贝：</w:t>
      </w:r>
    </w:p>
    <w:p w:rsidR="004E021F" w:rsidRDefault="000007AC" w:rsidP="00923386">
      <w:pPr>
        <w:rPr>
          <w:rFonts w:asciiTheme="majorEastAsia" w:eastAsiaTheme="majorEastAsia" w:hAnsiTheme="majorEastAsia"/>
        </w:rPr>
      </w:pPr>
      <w:hyperlink r:id="rId18" w:history="1">
        <w:r w:rsidR="004E021F">
          <w:rPr>
            <w:rStyle w:val="a7"/>
          </w:rPr>
          <w:t>http://www.blogjava.net/JAVA-HE/archive/2008/04/28/196727.html</w:t>
        </w:r>
      </w:hyperlink>
    </w:p>
    <w:p w:rsidR="00B7589B" w:rsidRDefault="0094499C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Apache commons：</w:t>
      </w:r>
    </w:p>
    <w:p w:rsidR="0094499C" w:rsidRDefault="000007AC" w:rsidP="00923386">
      <w:hyperlink r:id="rId19" w:history="1">
        <w:r w:rsidR="0094499C">
          <w:rPr>
            <w:rStyle w:val="a7"/>
          </w:rPr>
          <w:t>http://commons.apache.org/</w:t>
        </w:r>
      </w:hyperlink>
    </w:p>
    <w:p w:rsidR="0094499C" w:rsidRDefault="009E55F7" w:rsidP="00923386">
      <w:r>
        <w:t>JAVA</w:t>
      </w:r>
      <w:r>
        <w:rPr>
          <w:rFonts w:hint="eastAsia"/>
        </w:rPr>
        <w:t>格式化</w:t>
      </w:r>
      <w:r>
        <w:t>输出</w:t>
      </w:r>
      <w:r>
        <w:rPr>
          <w:rFonts w:hint="eastAsia"/>
        </w:rPr>
        <w:t>XML</w:t>
      </w:r>
      <w:r>
        <w:rPr>
          <w:rFonts w:hint="eastAsia"/>
        </w:rPr>
        <w:t>：</w:t>
      </w:r>
    </w:p>
    <w:p w:rsidR="009E55F7" w:rsidRDefault="000007AC" w:rsidP="00923386">
      <w:hyperlink r:id="rId20" w:history="1">
        <w:r w:rsidR="009E55F7">
          <w:rPr>
            <w:rStyle w:val="a7"/>
          </w:rPr>
          <w:t>http://blog.csdn.net/welcome000yy/article/details/7760767</w:t>
        </w:r>
      </w:hyperlink>
    </w:p>
    <w:p w:rsidR="009E55F7" w:rsidRDefault="009E55F7" w:rsidP="00923386">
      <w:r>
        <w:t xml:space="preserve">JAVA Swing </w:t>
      </w:r>
      <w:r>
        <w:rPr>
          <w:rFonts w:hint="eastAsia"/>
        </w:rPr>
        <w:t>日期选择控件</w:t>
      </w:r>
      <w:r>
        <w:rPr>
          <w:rFonts w:hint="eastAsia"/>
        </w:rPr>
        <w:t>(</w:t>
      </w:r>
      <w:r>
        <w:rPr>
          <w:rFonts w:hint="eastAsia"/>
        </w:rPr>
        <w:t>有</w:t>
      </w:r>
      <w:r w:rsidR="005C6F60">
        <w:rPr>
          <w:rFonts w:hint="eastAsia"/>
        </w:rPr>
        <w:t>大量</w:t>
      </w:r>
      <w:r>
        <w:rPr>
          <w:rFonts w:hint="eastAsia"/>
        </w:rPr>
        <w:t>参考</w:t>
      </w:r>
      <w:r>
        <w:t>代码</w:t>
      </w:r>
      <w:r w:rsidR="00327F72">
        <w:rPr>
          <w:rFonts w:hint="eastAsia"/>
        </w:rPr>
        <w:t>，</w:t>
      </w:r>
      <w:r w:rsidR="00327F72">
        <w:t>非核心功能，应该没关系吧</w:t>
      </w:r>
      <w:r>
        <w:rPr>
          <w:rFonts w:hint="eastAsia"/>
        </w:rPr>
        <w:t>)</w:t>
      </w:r>
      <w:r>
        <w:t>：</w:t>
      </w:r>
    </w:p>
    <w:p w:rsidR="009E55F7" w:rsidRDefault="000007AC" w:rsidP="00923386">
      <w:hyperlink r:id="rId21" w:history="1">
        <w:r w:rsidR="009E55F7">
          <w:rPr>
            <w:rStyle w:val="a7"/>
          </w:rPr>
          <w:t>http://zgdeng.iteye.com/blog/1405650</w:t>
        </w:r>
      </w:hyperlink>
    </w:p>
    <w:p w:rsidR="005C6F60" w:rsidRDefault="009A74F0" w:rsidP="009233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Apache</w:t>
      </w:r>
      <w:r>
        <w:rPr>
          <w:rFonts w:asciiTheme="majorEastAsia" w:eastAsiaTheme="majorEastAsia" w:hAnsiTheme="majorEastAsia"/>
        </w:rPr>
        <w:t xml:space="preserve"> commons email</w:t>
      </w:r>
      <w:r>
        <w:rPr>
          <w:rFonts w:asciiTheme="majorEastAsia" w:eastAsiaTheme="majorEastAsia" w:hAnsiTheme="majorEastAsia" w:hint="eastAsia"/>
        </w:rPr>
        <w:t xml:space="preserve"> samples</w:t>
      </w:r>
    </w:p>
    <w:p w:rsidR="009A74F0" w:rsidRDefault="000007AC" w:rsidP="009240A8">
      <w:pPr>
        <w:jc w:val="left"/>
      </w:pPr>
      <w:hyperlink r:id="rId22" w:history="1">
        <w:r w:rsidR="009A74F0">
          <w:rPr>
            <w:rStyle w:val="a7"/>
          </w:rPr>
          <w:t>http://commons.apache.org/proper/commons-net/examples/mail/</w:t>
        </w:r>
      </w:hyperlink>
    </w:p>
    <w:p w:rsidR="009A74F0" w:rsidRDefault="008C0E31" w:rsidP="009240A8">
      <w:pPr>
        <w:jc w:val="left"/>
      </w:pPr>
      <w:r>
        <w:rPr>
          <w:rFonts w:hint="eastAsia"/>
        </w:rPr>
        <w:t>以及</w:t>
      </w:r>
      <w:r>
        <w:t>许许多多不知名的</w:t>
      </w:r>
      <w:r w:rsidR="009E0DCD">
        <w:rPr>
          <w:rFonts w:hint="eastAsia"/>
        </w:rPr>
        <w:t>，</w:t>
      </w:r>
      <w:r>
        <w:rPr>
          <w:rFonts w:hint="eastAsia"/>
        </w:rPr>
        <w:t>打开看了</w:t>
      </w:r>
      <w:r>
        <w:t>那么一下就关闭了的</w:t>
      </w:r>
      <w:r>
        <w:rPr>
          <w:rFonts w:hint="eastAsia"/>
        </w:rPr>
        <w:t>页面</w:t>
      </w:r>
      <w:r>
        <w:t>。</w:t>
      </w:r>
    </w:p>
    <w:p w:rsidR="009A74F0" w:rsidRPr="0031271E" w:rsidRDefault="0031271E" w:rsidP="009240A8">
      <w:pPr>
        <w:jc w:val="left"/>
      </w:pPr>
      <w:r>
        <w:rPr>
          <w:rFonts w:hint="eastAsia"/>
        </w:rPr>
        <w:t>以及百度知道</w:t>
      </w:r>
      <w:r>
        <w:t>、知乎</w:t>
      </w:r>
      <w:r>
        <w:rPr>
          <w:rFonts w:hint="eastAsia"/>
        </w:rPr>
        <w:t>、</w:t>
      </w:r>
      <w:r>
        <w:t>天涯问答</w:t>
      </w:r>
      <w:r>
        <w:rPr>
          <w:rFonts w:hint="eastAsia"/>
        </w:rPr>
        <w:t>、</w:t>
      </w:r>
      <w:r>
        <w:rPr>
          <w:rFonts w:hint="eastAsia"/>
        </w:rPr>
        <w:t>Stackoverflow</w:t>
      </w:r>
      <w:r w:rsidRPr="0031271E">
        <w:rPr>
          <w:rFonts w:hint="eastAsia"/>
        </w:rPr>
        <w:t xml:space="preserve"> </w:t>
      </w:r>
      <w:r>
        <w:rPr>
          <w:rFonts w:hint="eastAsia"/>
        </w:rPr>
        <w:t>等国内外</w:t>
      </w:r>
      <w:r>
        <w:t>问答网站</w:t>
      </w:r>
      <w:r>
        <w:rPr>
          <w:rFonts w:hint="eastAsia"/>
        </w:rPr>
        <w:t>、</w:t>
      </w:r>
      <w:r>
        <w:rPr>
          <w:rFonts w:hint="eastAsia"/>
        </w:rPr>
        <w:t>CSDN</w:t>
      </w:r>
      <w:r>
        <w:rPr>
          <w:rFonts w:hint="eastAsia"/>
        </w:rPr>
        <w:t>等论坛</w:t>
      </w:r>
      <w:r>
        <w:t>。</w:t>
      </w:r>
    </w:p>
    <w:p w:rsidR="009A74F0" w:rsidRPr="008C0E31" w:rsidRDefault="009A74F0" w:rsidP="009240A8">
      <w:pPr>
        <w:jc w:val="left"/>
      </w:pPr>
    </w:p>
    <w:p w:rsidR="009240A8" w:rsidRPr="00887CBB" w:rsidRDefault="009240A8" w:rsidP="009240A8">
      <w:pPr>
        <w:jc w:val="left"/>
        <w:rPr>
          <w:rFonts w:asciiTheme="majorEastAsia" w:eastAsiaTheme="majorEastAsia" w:hAnsiTheme="majorEastAsia"/>
          <w:b/>
        </w:rPr>
      </w:pPr>
      <w:r w:rsidRPr="00887CBB">
        <w:rPr>
          <w:rFonts w:asciiTheme="majorEastAsia" w:eastAsiaTheme="majorEastAsia" w:hAnsiTheme="majorEastAsia" w:hint="eastAsia"/>
          <w:b/>
        </w:rPr>
        <w:t>已知不足：</w:t>
      </w:r>
    </w:p>
    <w:p w:rsidR="00533932" w:rsidRDefault="00436516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</w:t>
      </w:r>
      <w:r w:rsidR="00264FA2">
        <w:rPr>
          <w:rFonts w:asciiTheme="majorEastAsia" w:eastAsiaTheme="majorEastAsia" w:hAnsiTheme="majorEastAsia" w:hint="eastAsia"/>
        </w:rPr>
        <w:t>一个稍具规模</w:t>
      </w:r>
      <w:r w:rsidR="00264FA2">
        <w:rPr>
          <w:rFonts w:asciiTheme="majorEastAsia" w:eastAsiaTheme="majorEastAsia" w:hAnsiTheme="majorEastAsia"/>
        </w:rPr>
        <w:t>的</w:t>
      </w:r>
      <w:r w:rsidR="00264FA2">
        <w:rPr>
          <w:rFonts w:asciiTheme="majorEastAsia" w:eastAsiaTheme="majorEastAsia" w:hAnsiTheme="majorEastAsia" w:hint="eastAsia"/>
        </w:rPr>
        <w:t>程序自然是</w:t>
      </w:r>
      <w:r w:rsidR="00264FA2">
        <w:rPr>
          <w:rFonts w:asciiTheme="majorEastAsia" w:eastAsiaTheme="majorEastAsia" w:hAnsiTheme="majorEastAsia"/>
        </w:rPr>
        <w:t>各种</w:t>
      </w:r>
      <w:r w:rsidR="00264FA2">
        <w:rPr>
          <w:rFonts w:asciiTheme="majorEastAsia" w:eastAsiaTheme="majorEastAsia" w:hAnsiTheme="majorEastAsia" w:hint="eastAsia"/>
        </w:rPr>
        <w:t>容易发现</w:t>
      </w:r>
      <w:r w:rsidR="00264FA2">
        <w:rPr>
          <w:rFonts w:asciiTheme="majorEastAsia" w:eastAsiaTheme="majorEastAsia" w:hAnsiTheme="majorEastAsia"/>
        </w:rPr>
        <w:t>的和不容易发现的</w:t>
      </w:r>
      <w:r w:rsidR="00264FA2">
        <w:rPr>
          <w:rFonts w:asciiTheme="majorEastAsia" w:eastAsiaTheme="majorEastAsia" w:hAnsiTheme="majorEastAsia" w:hint="eastAsia"/>
        </w:rPr>
        <w:t>BUG，</w:t>
      </w:r>
      <w:r w:rsidR="00264FA2">
        <w:rPr>
          <w:rFonts w:asciiTheme="majorEastAsia" w:eastAsiaTheme="majorEastAsia" w:hAnsiTheme="majorEastAsia"/>
        </w:rPr>
        <w:t>不然</w:t>
      </w:r>
      <w:r w:rsidR="009E4874">
        <w:rPr>
          <w:rFonts w:asciiTheme="majorEastAsia" w:eastAsiaTheme="majorEastAsia" w:hAnsiTheme="majorEastAsia" w:hint="eastAsia"/>
        </w:rPr>
        <w:t>大型软</w:t>
      </w:r>
      <w:r>
        <w:rPr>
          <w:rFonts w:asciiTheme="majorEastAsia" w:eastAsiaTheme="majorEastAsia" w:hAnsiTheme="majorEastAsia"/>
        </w:rPr>
        <w:t>件也不会</w:t>
      </w:r>
      <w:r>
        <w:rPr>
          <w:rFonts w:asciiTheme="majorEastAsia" w:eastAsiaTheme="majorEastAsia" w:hAnsiTheme="majorEastAsia" w:hint="eastAsia"/>
        </w:rPr>
        <w:t>那么多补丁</w:t>
      </w:r>
      <w:r>
        <w:rPr>
          <w:rFonts w:asciiTheme="majorEastAsia" w:eastAsiaTheme="majorEastAsia" w:hAnsiTheme="majorEastAsia"/>
        </w:rPr>
        <w:t>。</w:t>
      </w:r>
    </w:p>
    <w:p w:rsidR="00264FA2" w:rsidRDefault="00A973CB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</w:t>
      </w:r>
      <w:r>
        <w:rPr>
          <w:rFonts w:asciiTheme="majorEastAsia" w:eastAsiaTheme="majorEastAsia" w:hAnsiTheme="majorEastAsia"/>
        </w:rPr>
        <w:t>THIS</w:t>
      </w:r>
      <w:r>
        <w:rPr>
          <w:rFonts w:asciiTheme="majorEastAsia" w:eastAsiaTheme="majorEastAsia" w:hAnsiTheme="majorEastAsia" w:hint="eastAsia"/>
        </w:rPr>
        <w:t>、THAT事件过少</w:t>
      </w:r>
      <w:r>
        <w:rPr>
          <w:rFonts w:asciiTheme="majorEastAsia" w:eastAsiaTheme="majorEastAsia" w:hAnsiTheme="majorEastAsia"/>
        </w:rPr>
        <w:t>。</w:t>
      </w:r>
    </w:p>
    <w:p w:rsidR="00A973CB" w:rsidRPr="00436516" w:rsidRDefault="00A973CB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3.重要信息如</w:t>
      </w:r>
      <w:r>
        <w:rPr>
          <w:rFonts w:asciiTheme="majorEastAsia" w:eastAsiaTheme="majorEastAsia" w:hAnsiTheme="majorEastAsia"/>
        </w:rPr>
        <w:t>邮箱密码、</w:t>
      </w:r>
      <w:r>
        <w:rPr>
          <w:rFonts w:asciiTheme="majorEastAsia" w:eastAsiaTheme="majorEastAsia" w:hAnsiTheme="majorEastAsia" w:hint="eastAsia"/>
        </w:rPr>
        <w:t>Oauth数据、Weibo API配置</w:t>
      </w:r>
      <w:r>
        <w:rPr>
          <w:rFonts w:asciiTheme="majorEastAsia" w:eastAsiaTheme="majorEastAsia" w:hAnsiTheme="majorEastAsia"/>
        </w:rPr>
        <w:t>均以明文存储。（</w:t>
      </w:r>
      <w:r>
        <w:rPr>
          <w:rFonts w:asciiTheme="majorEastAsia" w:eastAsiaTheme="majorEastAsia" w:hAnsiTheme="majorEastAsia" w:hint="eastAsia"/>
        </w:rPr>
        <w:t>我</w:t>
      </w:r>
      <w:r>
        <w:rPr>
          <w:rFonts w:asciiTheme="majorEastAsia" w:eastAsiaTheme="majorEastAsia" w:hAnsiTheme="majorEastAsia"/>
        </w:rPr>
        <w:t>数学不好想不到一个</w:t>
      </w:r>
      <w:r>
        <w:rPr>
          <w:rFonts w:asciiTheme="majorEastAsia" w:eastAsiaTheme="majorEastAsia" w:hAnsiTheme="majorEastAsia" w:hint="eastAsia"/>
        </w:rPr>
        <w:t>较安全</w:t>
      </w:r>
      <w:r>
        <w:rPr>
          <w:rFonts w:asciiTheme="majorEastAsia" w:eastAsiaTheme="majorEastAsia" w:hAnsiTheme="majorEastAsia"/>
        </w:rPr>
        <w:t>的</w:t>
      </w:r>
      <w:r>
        <w:rPr>
          <w:rFonts w:asciiTheme="majorEastAsia" w:eastAsiaTheme="majorEastAsia" w:hAnsiTheme="majorEastAsia" w:hint="eastAsia"/>
        </w:rPr>
        <w:t>并且</w:t>
      </w:r>
      <w:r>
        <w:rPr>
          <w:rFonts w:asciiTheme="majorEastAsia" w:eastAsiaTheme="majorEastAsia" w:hAnsiTheme="majorEastAsia"/>
        </w:rPr>
        <w:t>可逆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加密算法</w:t>
      </w:r>
      <w:r w:rsidR="000B1C6E">
        <w:rPr>
          <w:rFonts w:asciiTheme="majorEastAsia" w:eastAsiaTheme="majorEastAsia" w:hAnsiTheme="majorEastAsia" w:hint="eastAsia"/>
        </w:rPr>
        <w:t>，</w:t>
      </w:r>
      <w:r w:rsidR="000B1C6E">
        <w:rPr>
          <w:rFonts w:asciiTheme="majorEastAsia" w:eastAsiaTheme="majorEastAsia" w:hAnsiTheme="majorEastAsia"/>
        </w:rPr>
        <w:t>弱智算法当然是</w:t>
      </w:r>
      <w:r w:rsidR="000B1C6E">
        <w:rPr>
          <w:rFonts w:asciiTheme="majorEastAsia" w:eastAsiaTheme="majorEastAsia" w:hAnsiTheme="majorEastAsia" w:hint="eastAsia"/>
        </w:rPr>
        <w:t>给程序的</w:t>
      </w:r>
      <w:r w:rsidR="000B1C6E">
        <w:rPr>
          <w:rFonts w:asciiTheme="majorEastAsia" w:eastAsiaTheme="majorEastAsia" w:hAnsiTheme="majorEastAsia"/>
        </w:rPr>
        <w:t>后续扩展自添麻烦</w:t>
      </w:r>
      <w:r>
        <w:rPr>
          <w:rFonts w:asciiTheme="majorEastAsia" w:eastAsiaTheme="majorEastAsia" w:hAnsiTheme="majorEastAsia" w:hint="eastAsia"/>
        </w:rPr>
        <w:t>）</w:t>
      </w:r>
      <w:r w:rsidR="000B1C6E">
        <w:rPr>
          <w:rFonts w:asciiTheme="majorEastAsia" w:eastAsiaTheme="majorEastAsia" w:hAnsiTheme="majorEastAsia" w:hint="eastAsia"/>
        </w:rPr>
        <w:t>。</w:t>
      </w:r>
    </w:p>
    <w:p w:rsidR="00264FA2" w:rsidRDefault="005618B9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4.</w:t>
      </w:r>
      <w:r w:rsidR="00EB2F48">
        <w:rPr>
          <w:rFonts w:asciiTheme="majorEastAsia" w:eastAsiaTheme="majorEastAsia" w:hAnsiTheme="majorEastAsia" w:hint="eastAsia"/>
        </w:rPr>
        <w:t>判断</w:t>
      </w:r>
      <w:r w:rsidR="00EB2F48">
        <w:rPr>
          <w:rFonts w:asciiTheme="majorEastAsia" w:eastAsiaTheme="majorEastAsia" w:hAnsiTheme="majorEastAsia"/>
        </w:rPr>
        <w:t>是否收到邮件</w:t>
      </w:r>
      <w:r w:rsidR="00EB2F48">
        <w:rPr>
          <w:rFonts w:asciiTheme="majorEastAsia" w:eastAsiaTheme="majorEastAsia" w:hAnsiTheme="majorEastAsia" w:hint="eastAsia"/>
        </w:rPr>
        <w:t>不够严谨</w:t>
      </w:r>
      <w:r w:rsidR="00EB2F48">
        <w:rPr>
          <w:rFonts w:asciiTheme="majorEastAsia" w:eastAsiaTheme="majorEastAsia" w:hAnsiTheme="majorEastAsia"/>
        </w:rPr>
        <w:t>（</w:t>
      </w:r>
      <w:r w:rsidR="00EB2F48">
        <w:rPr>
          <w:rFonts w:asciiTheme="majorEastAsia" w:eastAsiaTheme="majorEastAsia" w:hAnsiTheme="majorEastAsia" w:hint="eastAsia"/>
        </w:rPr>
        <w:t>因为POP3和IMAP的</w:t>
      </w:r>
      <w:r w:rsidR="00EB2F48">
        <w:rPr>
          <w:rFonts w:asciiTheme="majorEastAsia" w:eastAsiaTheme="majorEastAsia" w:hAnsiTheme="majorEastAsia"/>
        </w:rPr>
        <w:t>限制</w:t>
      </w:r>
      <w:r w:rsidR="00EB2F48">
        <w:rPr>
          <w:rFonts w:asciiTheme="majorEastAsia" w:eastAsiaTheme="majorEastAsia" w:hAnsiTheme="majorEastAsia" w:hint="eastAsia"/>
        </w:rPr>
        <w:t>，我也没有</w:t>
      </w:r>
      <w:r w:rsidR="00EB2F48">
        <w:rPr>
          <w:rFonts w:asciiTheme="majorEastAsia" w:eastAsiaTheme="majorEastAsia" w:hAnsiTheme="majorEastAsia"/>
        </w:rPr>
        <w:t>好的办法）</w:t>
      </w:r>
      <w:r w:rsidR="00EB2F48">
        <w:rPr>
          <w:rFonts w:asciiTheme="majorEastAsia" w:eastAsiaTheme="majorEastAsia" w:hAnsiTheme="majorEastAsia" w:hint="eastAsia"/>
        </w:rPr>
        <w:t>，</w:t>
      </w:r>
      <w:r w:rsidR="00EB2F48">
        <w:rPr>
          <w:rFonts w:asciiTheme="majorEastAsia" w:eastAsiaTheme="majorEastAsia" w:hAnsiTheme="majorEastAsia"/>
        </w:rPr>
        <w:t>如果同时有其他</w:t>
      </w:r>
      <w:r w:rsidR="00EB2F48">
        <w:rPr>
          <w:rFonts w:asciiTheme="majorEastAsia" w:eastAsiaTheme="majorEastAsia" w:hAnsiTheme="majorEastAsia" w:hint="eastAsia"/>
        </w:rPr>
        <w:t>邮箱提供商</w:t>
      </w:r>
      <w:r w:rsidR="00EB2F48">
        <w:rPr>
          <w:rFonts w:asciiTheme="majorEastAsia" w:eastAsiaTheme="majorEastAsia" w:hAnsiTheme="majorEastAsia"/>
        </w:rPr>
        <w:t>或者</w:t>
      </w:r>
      <w:r w:rsidR="00EB2F48">
        <w:rPr>
          <w:rFonts w:asciiTheme="majorEastAsia" w:eastAsiaTheme="majorEastAsia" w:hAnsiTheme="majorEastAsia" w:hint="eastAsia"/>
        </w:rPr>
        <w:t>客户端使用这些</w:t>
      </w:r>
      <w:r w:rsidR="00EB2F48">
        <w:rPr>
          <w:rFonts w:asciiTheme="majorEastAsia" w:eastAsiaTheme="majorEastAsia" w:hAnsiTheme="majorEastAsia"/>
        </w:rPr>
        <w:t>协议访问该邮箱，可能出现</w:t>
      </w:r>
      <w:r w:rsidR="00EB2F48">
        <w:rPr>
          <w:rFonts w:asciiTheme="majorEastAsia" w:eastAsiaTheme="majorEastAsia" w:hAnsiTheme="majorEastAsia" w:hint="eastAsia"/>
        </w:rPr>
        <w:t>无法得知</w:t>
      </w:r>
      <w:r w:rsidR="00EB2F48">
        <w:rPr>
          <w:rFonts w:asciiTheme="majorEastAsia" w:eastAsiaTheme="majorEastAsia" w:hAnsiTheme="majorEastAsia"/>
        </w:rPr>
        <w:t>收到了新邮件</w:t>
      </w:r>
      <w:r w:rsidR="00EB2F48">
        <w:rPr>
          <w:rFonts w:asciiTheme="majorEastAsia" w:eastAsiaTheme="majorEastAsia" w:hAnsiTheme="majorEastAsia" w:hint="eastAsia"/>
        </w:rPr>
        <w:t>。</w:t>
      </w:r>
    </w:p>
    <w:p w:rsidR="00CE5F8A" w:rsidRPr="00CE5F8A" w:rsidRDefault="00CE5F8A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5.</w:t>
      </w:r>
      <w:r>
        <w:rPr>
          <w:rFonts w:asciiTheme="majorEastAsia" w:eastAsiaTheme="majorEastAsia" w:hAnsiTheme="majorEastAsia" w:hint="eastAsia"/>
        </w:rPr>
        <w:t>关于</w:t>
      </w:r>
      <w:r>
        <w:rPr>
          <w:rFonts w:asciiTheme="majorEastAsia" w:eastAsiaTheme="majorEastAsia" w:hAnsiTheme="majorEastAsia"/>
        </w:rPr>
        <w:t>定时，有人说可用</w:t>
      </w:r>
      <w:r>
        <w:rPr>
          <w:rFonts w:asciiTheme="majorEastAsia" w:eastAsiaTheme="majorEastAsia" w:hAnsiTheme="majorEastAsia" w:hint="eastAsia"/>
        </w:rPr>
        <w:t>Timer（swing和util中</w:t>
      </w:r>
      <w:r>
        <w:rPr>
          <w:rFonts w:asciiTheme="majorEastAsia" w:eastAsiaTheme="majorEastAsia" w:hAnsiTheme="majorEastAsia"/>
        </w:rPr>
        <w:t>各一个）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但我</w:t>
      </w:r>
      <w:r>
        <w:rPr>
          <w:rFonts w:asciiTheme="majorEastAsia" w:eastAsiaTheme="majorEastAsia" w:hAnsiTheme="majorEastAsia" w:hint="eastAsia"/>
        </w:rPr>
        <w:t>为了</w:t>
      </w:r>
      <w:r>
        <w:rPr>
          <w:rFonts w:asciiTheme="majorEastAsia" w:eastAsiaTheme="majorEastAsia" w:hAnsiTheme="majorEastAsia"/>
        </w:rPr>
        <w:t>简化代码，还是用的简单的</w:t>
      </w:r>
      <w:r>
        <w:rPr>
          <w:rFonts w:asciiTheme="majorEastAsia" w:eastAsiaTheme="majorEastAsia" w:hAnsiTheme="majorEastAsia" w:hint="eastAsia"/>
        </w:rPr>
        <w:t>while(不符合条件)</w:t>
      </w:r>
      <w:r>
        <w:rPr>
          <w:rFonts w:asciiTheme="majorEastAsia" w:eastAsiaTheme="majorEastAsia" w:hAnsiTheme="majorEastAsia"/>
        </w:rPr>
        <w:t>{sleep()}</w:t>
      </w:r>
      <w:r>
        <w:rPr>
          <w:rFonts w:asciiTheme="majorEastAsia" w:eastAsiaTheme="majorEastAsia" w:hAnsiTheme="majorEastAsia" w:hint="eastAsia"/>
        </w:rPr>
        <w:t>。</w:t>
      </w:r>
    </w:p>
    <w:p w:rsidR="005618B9" w:rsidRDefault="00CE5F8A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6.前面</w:t>
      </w:r>
      <w:r>
        <w:rPr>
          <w:rFonts w:asciiTheme="majorEastAsia" w:eastAsiaTheme="majorEastAsia" w:hAnsiTheme="majorEastAsia"/>
        </w:rPr>
        <w:t>已经提到了</w:t>
      </w:r>
      <w:r>
        <w:rPr>
          <w:rFonts w:asciiTheme="majorEastAsia" w:eastAsiaTheme="majorEastAsia" w:hAnsiTheme="majorEastAsia" w:hint="eastAsia"/>
        </w:rPr>
        <w:t>暂停/恢复</w:t>
      </w:r>
      <w:r>
        <w:rPr>
          <w:rFonts w:asciiTheme="majorEastAsia" w:eastAsiaTheme="majorEastAsia" w:hAnsiTheme="majorEastAsia"/>
        </w:rPr>
        <w:t>任务使用的</w:t>
      </w:r>
      <w:r>
        <w:rPr>
          <w:rFonts w:asciiTheme="majorEastAsia" w:eastAsiaTheme="majorEastAsia" w:hAnsiTheme="majorEastAsia" w:hint="eastAsia"/>
        </w:rPr>
        <w:t>Thread.suspend()和Thread.resume()</w:t>
      </w:r>
      <w:r>
        <w:rPr>
          <w:rFonts w:asciiTheme="majorEastAsia" w:eastAsiaTheme="majorEastAsia" w:hAnsiTheme="majorEastAsia"/>
        </w:rPr>
        <w:t>并不安全</w:t>
      </w:r>
      <w:r>
        <w:rPr>
          <w:rFonts w:asciiTheme="majorEastAsia" w:eastAsiaTheme="majorEastAsia" w:hAnsiTheme="majorEastAsia" w:hint="eastAsia"/>
        </w:rPr>
        <w:t>，Task直接extends Thread也有缺陷</w:t>
      </w:r>
      <w:r>
        <w:rPr>
          <w:rFonts w:asciiTheme="majorEastAsia" w:eastAsiaTheme="majorEastAsia" w:hAnsiTheme="majorEastAsia"/>
        </w:rPr>
        <w:t>，这个</w:t>
      </w:r>
      <w:r>
        <w:rPr>
          <w:rFonts w:asciiTheme="majorEastAsia" w:eastAsiaTheme="majorEastAsia" w:hAnsiTheme="majorEastAsia" w:hint="eastAsia"/>
        </w:rPr>
        <w:t>需要修改</w:t>
      </w:r>
      <w:r>
        <w:rPr>
          <w:rFonts w:asciiTheme="majorEastAsia" w:eastAsiaTheme="majorEastAsia" w:hAnsiTheme="majorEastAsia"/>
        </w:rPr>
        <w:t>许多地方，所以暂时没能解决。</w:t>
      </w:r>
    </w:p>
    <w:p w:rsidR="00CE5F8A" w:rsidRDefault="00CE5F8A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7.没有</w:t>
      </w:r>
      <w:r>
        <w:rPr>
          <w:rFonts w:asciiTheme="majorEastAsia" w:eastAsiaTheme="majorEastAsia" w:hAnsiTheme="majorEastAsia"/>
        </w:rPr>
        <w:t>用到数据库而使用的</w:t>
      </w:r>
      <w:r w:rsidR="004D3400">
        <w:rPr>
          <w:rFonts w:asciiTheme="majorEastAsia" w:eastAsiaTheme="majorEastAsia" w:hAnsiTheme="majorEastAsia" w:hint="eastAsia"/>
        </w:rPr>
        <w:t>XML，</w:t>
      </w:r>
      <w:r w:rsidR="004D3400">
        <w:rPr>
          <w:rFonts w:asciiTheme="majorEastAsia" w:eastAsiaTheme="majorEastAsia" w:hAnsiTheme="majorEastAsia"/>
        </w:rPr>
        <w:t>这样扩展到多用户</w:t>
      </w:r>
      <w:r w:rsidR="004D3400">
        <w:rPr>
          <w:rFonts w:asciiTheme="majorEastAsia" w:eastAsiaTheme="majorEastAsia" w:hAnsiTheme="majorEastAsia" w:hint="eastAsia"/>
        </w:rPr>
        <w:t>Web界面不方便</w:t>
      </w:r>
      <w:r>
        <w:rPr>
          <w:rFonts w:asciiTheme="majorEastAsia" w:eastAsiaTheme="majorEastAsia" w:hAnsiTheme="majorEastAsia" w:hint="eastAsia"/>
        </w:rPr>
        <w:t>。</w:t>
      </w:r>
    </w:p>
    <w:p w:rsidR="005D3FAD" w:rsidRDefault="00326842" w:rsidP="009240A8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8.邮箱</w:t>
      </w:r>
      <w:r w:rsidR="00DB55E9">
        <w:rPr>
          <w:rFonts w:asciiTheme="majorEastAsia" w:eastAsiaTheme="majorEastAsia" w:hAnsiTheme="majorEastAsia" w:hint="eastAsia"/>
        </w:rPr>
        <w:t>登陆</w:t>
      </w:r>
      <w:r>
        <w:rPr>
          <w:rFonts w:asciiTheme="majorEastAsia" w:eastAsiaTheme="majorEastAsia" w:hAnsiTheme="majorEastAsia" w:hint="eastAsia"/>
        </w:rPr>
        <w:t>我是</w:t>
      </w:r>
      <w:r w:rsidR="00314E12">
        <w:rPr>
          <w:rFonts w:asciiTheme="majorEastAsia" w:eastAsiaTheme="majorEastAsia" w:hAnsiTheme="majorEastAsia"/>
        </w:rPr>
        <w:t>通过</w:t>
      </w:r>
      <w:r w:rsidR="00314E12">
        <w:rPr>
          <w:rFonts w:asciiTheme="majorEastAsia" w:eastAsiaTheme="majorEastAsia" w:hAnsiTheme="majorEastAsia" w:hint="eastAsia"/>
        </w:rPr>
        <w:t>用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>pop.</w:t>
      </w:r>
      <w:r w:rsidR="00BD7399">
        <w:rPr>
          <w:rFonts w:asciiTheme="majorEastAsia" w:eastAsiaTheme="majorEastAsia" w:hAnsiTheme="majorEastAsia"/>
        </w:rPr>
        <w:t>&lt;</w:t>
      </w:r>
      <w:r>
        <w:rPr>
          <w:rFonts w:asciiTheme="majorEastAsia" w:eastAsiaTheme="majorEastAsia" w:hAnsiTheme="majorEastAsia"/>
        </w:rPr>
        <w:t>domain</w:t>
      </w:r>
      <w:r w:rsidR="00BD7399">
        <w:rPr>
          <w:rFonts w:asciiTheme="majorEastAsia" w:eastAsiaTheme="majorEastAsia" w:hAnsiTheme="majorEastAsia"/>
        </w:rPr>
        <w:t>&gt;</w:t>
      </w:r>
      <w:r>
        <w:rPr>
          <w:rFonts w:asciiTheme="majorEastAsia" w:eastAsiaTheme="majorEastAsia" w:hAnsiTheme="majorEastAsia" w:hint="eastAsia"/>
        </w:rPr>
        <w:t>/smtp.</w:t>
      </w:r>
      <w:r w:rsidR="00BD7399">
        <w:rPr>
          <w:rFonts w:asciiTheme="majorEastAsia" w:eastAsiaTheme="majorEastAsia" w:hAnsiTheme="majorEastAsia"/>
        </w:rPr>
        <w:t>&lt;</w:t>
      </w:r>
      <w:r>
        <w:rPr>
          <w:rFonts w:asciiTheme="majorEastAsia" w:eastAsiaTheme="majorEastAsia" w:hAnsiTheme="majorEastAsia" w:hint="eastAsia"/>
        </w:rPr>
        <w:t>domain</w:t>
      </w:r>
      <w:r w:rsidR="00BD7399">
        <w:rPr>
          <w:rFonts w:asciiTheme="majorEastAsia" w:eastAsiaTheme="majorEastAsia" w:hAnsiTheme="majorEastAsia"/>
        </w:rPr>
        <w:t>&gt;</w:t>
      </w:r>
      <w:r>
        <w:rPr>
          <w:rFonts w:asciiTheme="majorEastAsia" w:eastAsiaTheme="majorEastAsia" w:hAnsiTheme="majorEastAsia" w:hint="eastAsia"/>
        </w:rPr>
        <w:t>)</w:t>
      </w:r>
      <w:r w:rsidR="00835800">
        <w:rPr>
          <w:rFonts w:asciiTheme="majorEastAsia" w:eastAsiaTheme="majorEastAsia" w:hAnsiTheme="majorEastAsia" w:hint="eastAsia"/>
        </w:rPr>
        <w:t>来</w:t>
      </w:r>
      <w:r w:rsidR="00835800">
        <w:rPr>
          <w:rFonts w:asciiTheme="majorEastAsia" w:eastAsiaTheme="majorEastAsia" w:hAnsiTheme="majorEastAsia"/>
        </w:rPr>
        <w:t>当做</w:t>
      </w:r>
      <w:r>
        <w:rPr>
          <w:rFonts w:asciiTheme="majorEastAsia" w:eastAsiaTheme="majorEastAsia" w:hAnsiTheme="majorEastAsia" w:hint="eastAsia"/>
        </w:rPr>
        <w:t>pop3/smtp域名的，</w:t>
      </w:r>
      <w:r>
        <w:rPr>
          <w:rFonts w:asciiTheme="majorEastAsia" w:eastAsiaTheme="majorEastAsia" w:hAnsiTheme="majorEastAsia"/>
        </w:rPr>
        <w:t>而且使用</w:t>
      </w:r>
      <w:r w:rsidR="00BD3730">
        <w:rPr>
          <w:rFonts w:asciiTheme="majorEastAsia" w:eastAsiaTheme="majorEastAsia" w:hAnsiTheme="majorEastAsia" w:hint="eastAsia"/>
        </w:rPr>
        <w:t>了</w:t>
      </w:r>
      <w:r>
        <w:rPr>
          <w:rFonts w:asciiTheme="majorEastAsia" w:eastAsiaTheme="majorEastAsia" w:hAnsiTheme="majorEastAsia" w:hint="eastAsia"/>
        </w:rPr>
        <w:t>SSL</w:t>
      </w:r>
      <w:r w:rsidR="00F32CEE">
        <w:rPr>
          <w:rFonts w:asciiTheme="majorEastAsia" w:eastAsiaTheme="majorEastAsia" w:hAnsiTheme="majorEastAsia"/>
        </w:rPr>
        <w:t>(</w:t>
      </w:r>
      <w:r w:rsidR="00F32CEE">
        <w:rPr>
          <w:rFonts w:asciiTheme="majorEastAsia" w:eastAsiaTheme="majorEastAsia" w:hAnsiTheme="majorEastAsia" w:hint="eastAsia"/>
        </w:rPr>
        <w:t>支援Gmail</w:t>
      </w:r>
      <w:r w:rsidR="00F32CEE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 w:hint="eastAsia"/>
        </w:rPr>
        <w:t>。</w:t>
      </w:r>
      <w:r w:rsidR="00CB5F9C">
        <w:rPr>
          <w:rFonts w:asciiTheme="majorEastAsia" w:eastAsiaTheme="majorEastAsia" w:hAnsiTheme="majorEastAsia" w:hint="eastAsia"/>
        </w:rPr>
        <w:t>所以</w:t>
      </w:r>
      <w:r w:rsidR="00CB5F9C">
        <w:rPr>
          <w:rFonts w:asciiTheme="majorEastAsia" w:eastAsiaTheme="majorEastAsia" w:hAnsiTheme="majorEastAsia"/>
        </w:rPr>
        <w:t>不是这种规则的</w:t>
      </w:r>
      <w:r w:rsidR="00CB5F9C">
        <w:rPr>
          <w:rFonts w:asciiTheme="majorEastAsia" w:eastAsiaTheme="majorEastAsia" w:hAnsiTheme="majorEastAsia" w:hint="eastAsia"/>
        </w:rPr>
        <w:t>pop3/smtp服务器</w:t>
      </w:r>
      <w:r w:rsidR="00DB55E9">
        <w:rPr>
          <w:rFonts w:asciiTheme="majorEastAsia" w:eastAsiaTheme="majorEastAsia" w:hAnsiTheme="majorEastAsia" w:hint="eastAsia"/>
        </w:rPr>
        <w:t>（如admin@oubeichen.</w:t>
      </w:r>
      <w:r w:rsidR="00DB55E9">
        <w:rPr>
          <w:rFonts w:asciiTheme="majorEastAsia" w:eastAsiaTheme="majorEastAsia" w:hAnsiTheme="majorEastAsia"/>
        </w:rPr>
        <w:t xml:space="preserve">com </w:t>
      </w:r>
      <w:r w:rsidR="00DB55E9">
        <w:rPr>
          <w:rFonts w:asciiTheme="majorEastAsia" w:eastAsiaTheme="majorEastAsia" w:hAnsiTheme="majorEastAsia" w:hint="eastAsia"/>
        </w:rPr>
        <w:t>的pop3服务器域名为pop.</w:t>
      </w:r>
      <w:r w:rsidR="00DB55E9">
        <w:rPr>
          <w:rFonts w:asciiTheme="majorEastAsia" w:eastAsiaTheme="majorEastAsia" w:hAnsiTheme="majorEastAsia"/>
        </w:rPr>
        <w:t>qq.com</w:t>
      </w:r>
      <w:bookmarkStart w:id="10" w:name="_GoBack"/>
      <w:bookmarkEnd w:id="10"/>
      <w:r w:rsidR="00DB55E9">
        <w:rPr>
          <w:rFonts w:asciiTheme="majorEastAsia" w:eastAsiaTheme="majorEastAsia" w:hAnsiTheme="majorEastAsia"/>
        </w:rPr>
        <w:t>）</w:t>
      </w:r>
      <w:r w:rsidR="00CB5F9C">
        <w:rPr>
          <w:rFonts w:asciiTheme="majorEastAsia" w:eastAsiaTheme="majorEastAsia" w:hAnsiTheme="majorEastAsia"/>
        </w:rPr>
        <w:t>，</w:t>
      </w:r>
      <w:r w:rsidR="00CB5F9C">
        <w:rPr>
          <w:rFonts w:asciiTheme="majorEastAsia" w:eastAsiaTheme="majorEastAsia" w:hAnsiTheme="majorEastAsia" w:hint="eastAsia"/>
        </w:rPr>
        <w:t>以及</w:t>
      </w:r>
      <w:r w:rsidR="00CB5F9C">
        <w:rPr>
          <w:rFonts w:asciiTheme="majorEastAsia" w:eastAsiaTheme="majorEastAsia" w:hAnsiTheme="majorEastAsia"/>
        </w:rPr>
        <w:t>不支持</w:t>
      </w:r>
      <w:r w:rsidR="00CB5F9C">
        <w:rPr>
          <w:rFonts w:asciiTheme="majorEastAsia" w:eastAsiaTheme="majorEastAsia" w:hAnsiTheme="majorEastAsia" w:hint="eastAsia"/>
        </w:rPr>
        <w:t>SSL的</w:t>
      </w:r>
      <w:r w:rsidR="00CB5F9C">
        <w:rPr>
          <w:rFonts w:asciiTheme="majorEastAsia" w:eastAsiaTheme="majorEastAsia" w:hAnsiTheme="majorEastAsia"/>
        </w:rPr>
        <w:t>邮箱提供商都会有问题。</w:t>
      </w:r>
    </w:p>
    <w:p w:rsidR="00326842" w:rsidRDefault="00326842" w:rsidP="009240A8">
      <w:pPr>
        <w:rPr>
          <w:rFonts w:asciiTheme="majorEastAsia" w:eastAsiaTheme="majorEastAsia" w:hAnsiTheme="majorEastAsia"/>
        </w:rPr>
      </w:pPr>
    </w:p>
    <w:p w:rsidR="003A420A" w:rsidRDefault="00326842" w:rsidP="009240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9</w:t>
      </w:r>
      <w:r w:rsidR="003A420A">
        <w:rPr>
          <w:rFonts w:asciiTheme="majorEastAsia" w:eastAsiaTheme="majorEastAsia" w:hAnsiTheme="majorEastAsia" w:hint="eastAsia"/>
        </w:rPr>
        <w:t>.You</w:t>
      </w:r>
      <w:r w:rsidR="003A420A">
        <w:rPr>
          <w:rFonts w:asciiTheme="majorEastAsia" w:eastAsiaTheme="majorEastAsia" w:hAnsiTheme="majorEastAsia"/>
        </w:rPr>
        <w:t xml:space="preserve"> </w:t>
      </w:r>
      <w:r w:rsidR="003A420A">
        <w:rPr>
          <w:rFonts w:asciiTheme="majorEastAsia" w:eastAsiaTheme="majorEastAsia" w:hAnsiTheme="majorEastAsia" w:hint="eastAsia"/>
        </w:rPr>
        <w:t>tell</w:t>
      </w:r>
      <w:r w:rsidR="003A420A">
        <w:rPr>
          <w:rFonts w:asciiTheme="majorEastAsia" w:eastAsiaTheme="majorEastAsia" w:hAnsiTheme="majorEastAsia"/>
        </w:rPr>
        <w:t xml:space="preserve"> me.</w:t>
      </w:r>
    </w:p>
    <w:p w:rsidR="005D3FAD" w:rsidRPr="000B1C6E" w:rsidRDefault="005D3FAD" w:rsidP="009240A8">
      <w:pPr>
        <w:rPr>
          <w:rFonts w:asciiTheme="majorEastAsia" w:eastAsiaTheme="majorEastAsia" w:hAnsiTheme="majorEastAsia"/>
        </w:rPr>
      </w:pPr>
    </w:p>
    <w:p w:rsidR="00083153" w:rsidRDefault="00111798" w:rsidP="009240A8">
      <w:pPr>
        <w:rPr>
          <w:rFonts w:asciiTheme="majorEastAsia" w:eastAsiaTheme="majorEastAsia" w:hAnsiTheme="majorEastAsia"/>
          <w:b/>
        </w:rPr>
      </w:pPr>
      <w:r w:rsidRPr="00887CBB">
        <w:rPr>
          <w:rFonts w:asciiTheme="majorEastAsia" w:eastAsiaTheme="majorEastAsia" w:hAnsiTheme="majorEastAsia" w:hint="eastAsia"/>
          <w:b/>
        </w:rPr>
        <w:t>感想：</w:t>
      </w:r>
    </w:p>
    <w:p w:rsidR="00C43C75" w:rsidRDefault="00C43C75" w:rsidP="00533A77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JAV</w:t>
      </w:r>
      <w:r>
        <w:rPr>
          <w:rFonts w:asciiTheme="majorEastAsia" w:eastAsiaTheme="majorEastAsia" w:hAnsiTheme="majorEastAsia" w:hint="eastAsia"/>
        </w:rPr>
        <w:t>A不愧是时常占据编程语言</w:t>
      </w:r>
      <w:r>
        <w:rPr>
          <w:rFonts w:asciiTheme="majorEastAsia" w:eastAsiaTheme="majorEastAsia" w:hAnsiTheme="majorEastAsia"/>
        </w:rPr>
        <w:t>排行榜榜首的大热门语言。扩展性</w:t>
      </w:r>
      <w:r>
        <w:rPr>
          <w:rFonts w:asciiTheme="majorEastAsia" w:eastAsiaTheme="majorEastAsia" w:hAnsiTheme="majorEastAsia" w:hint="eastAsia"/>
        </w:rPr>
        <w:t>很高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IDE的</w:t>
      </w:r>
      <w:r>
        <w:rPr>
          <w:rFonts w:asciiTheme="majorEastAsia" w:eastAsiaTheme="majorEastAsia" w:hAnsiTheme="majorEastAsia"/>
        </w:rPr>
        <w:t>智能化也到了一定境界。</w:t>
      </w:r>
      <w:r>
        <w:rPr>
          <w:rFonts w:asciiTheme="majorEastAsia" w:eastAsiaTheme="majorEastAsia" w:hAnsiTheme="majorEastAsia" w:hint="eastAsia"/>
        </w:rPr>
        <w:t>编写程序</w:t>
      </w:r>
      <w:r>
        <w:rPr>
          <w:rFonts w:asciiTheme="majorEastAsia" w:eastAsiaTheme="majorEastAsia" w:hAnsiTheme="majorEastAsia"/>
        </w:rPr>
        <w:t>入门门槛低，实现功能也简单。</w:t>
      </w:r>
    </w:p>
    <w:p w:rsidR="00C43C75" w:rsidRDefault="00C32C7E" w:rsidP="00C32C7E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说来惭愧</w:t>
      </w:r>
      <w:r>
        <w:rPr>
          <w:rFonts w:asciiTheme="majorEastAsia" w:eastAsiaTheme="majorEastAsia" w:hAnsiTheme="majorEastAsia" w:hint="eastAsia"/>
        </w:rPr>
        <w:t>。</w:t>
      </w:r>
      <w:r w:rsidR="00C43C75">
        <w:rPr>
          <w:rFonts w:asciiTheme="majorEastAsia" w:eastAsiaTheme="majorEastAsia" w:hAnsiTheme="majorEastAsia" w:hint="eastAsia"/>
        </w:rPr>
        <w:t>对于GUI设计</w:t>
      </w:r>
      <w:r w:rsidR="00C43C75">
        <w:rPr>
          <w:rFonts w:asciiTheme="majorEastAsia" w:eastAsiaTheme="majorEastAsia" w:hAnsiTheme="majorEastAsia"/>
        </w:rPr>
        <w:t>，</w:t>
      </w:r>
      <w:r w:rsidR="00C43C75">
        <w:rPr>
          <w:rFonts w:asciiTheme="majorEastAsia" w:eastAsiaTheme="majorEastAsia" w:hAnsiTheme="majorEastAsia" w:hint="eastAsia"/>
        </w:rPr>
        <w:t>我如果不是捣鼓Visual Studio来</w:t>
      </w:r>
      <w:r w:rsidR="00C43C75">
        <w:rPr>
          <w:rFonts w:asciiTheme="majorEastAsia" w:eastAsiaTheme="majorEastAsia" w:hAnsiTheme="majorEastAsia"/>
        </w:rPr>
        <w:t>弄一个</w:t>
      </w:r>
      <w:r w:rsidR="00C43C75">
        <w:rPr>
          <w:rFonts w:asciiTheme="majorEastAsia" w:eastAsiaTheme="majorEastAsia" w:hAnsiTheme="majorEastAsia" w:hint="eastAsia"/>
        </w:rPr>
        <w:t>明明</w:t>
      </w:r>
      <w:r w:rsidR="00C43C75">
        <w:rPr>
          <w:rFonts w:asciiTheme="majorEastAsia" w:eastAsiaTheme="majorEastAsia" w:hAnsiTheme="majorEastAsia"/>
        </w:rPr>
        <w:t>很简单但</w:t>
      </w:r>
      <w:r w:rsidR="00C43C75">
        <w:rPr>
          <w:rFonts w:asciiTheme="majorEastAsia" w:eastAsiaTheme="majorEastAsia" w:hAnsiTheme="majorEastAsia" w:hint="eastAsia"/>
        </w:rPr>
        <w:t>非得</w:t>
      </w:r>
      <w:r w:rsidR="00C43C75">
        <w:rPr>
          <w:rFonts w:asciiTheme="majorEastAsia" w:eastAsiaTheme="majorEastAsia" w:hAnsiTheme="majorEastAsia" w:hint="eastAsia"/>
        </w:rPr>
        <w:lastRenderedPageBreak/>
        <w:t>装.NET</w:t>
      </w:r>
      <w:r w:rsidR="00C43C75">
        <w:rPr>
          <w:rFonts w:asciiTheme="majorEastAsia" w:eastAsiaTheme="majorEastAsia" w:hAnsiTheme="majorEastAsia"/>
        </w:rPr>
        <w:t xml:space="preserve"> frame</w:t>
      </w:r>
      <w:r w:rsidR="00C43C75">
        <w:rPr>
          <w:rFonts w:asciiTheme="majorEastAsia" w:eastAsiaTheme="majorEastAsia" w:hAnsiTheme="majorEastAsia" w:hint="eastAsia"/>
        </w:rPr>
        <w:t>work</w:t>
      </w:r>
      <w:r w:rsidR="00C43C75">
        <w:rPr>
          <w:rFonts w:asciiTheme="majorEastAsia" w:eastAsiaTheme="majorEastAsia" w:hAnsiTheme="majorEastAsia"/>
        </w:rPr>
        <w:t xml:space="preserve"> 4.5</w:t>
      </w:r>
      <w:r w:rsidR="00C43C75">
        <w:rPr>
          <w:rFonts w:asciiTheme="majorEastAsia" w:eastAsiaTheme="majorEastAsia" w:hAnsiTheme="majorEastAsia" w:hint="eastAsia"/>
        </w:rPr>
        <w:t>才能正常</w:t>
      </w:r>
      <w:r w:rsidR="00C43C75">
        <w:rPr>
          <w:rFonts w:asciiTheme="majorEastAsia" w:eastAsiaTheme="majorEastAsia" w:hAnsiTheme="majorEastAsia"/>
        </w:rPr>
        <w:t>运行的程序，就只会</w:t>
      </w:r>
      <w:r w:rsidR="00C43C75">
        <w:rPr>
          <w:rFonts w:asciiTheme="majorEastAsia" w:eastAsiaTheme="majorEastAsia" w:hAnsiTheme="majorEastAsia" w:hint="eastAsia"/>
        </w:rPr>
        <w:t>用JAVA了</w:t>
      </w:r>
      <w:r w:rsidR="00C43C75">
        <w:rPr>
          <w:rFonts w:asciiTheme="majorEastAsia" w:eastAsiaTheme="majorEastAsia" w:hAnsiTheme="majorEastAsia"/>
        </w:rPr>
        <w:t>。</w:t>
      </w:r>
    </w:p>
    <w:p w:rsidR="00C43C75" w:rsidRDefault="00C43C75" w:rsidP="00A2407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想想</w:t>
      </w:r>
      <w:r>
        <w:rPr>
          <w:rFonts w:asciiTheme="majorEastAsia" w:eastAsiaTheme="majorEastAsia" w:hAnsiTheme="majorEastAsia"/>
        </w:rPr>
        <w:t>自己弄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创新项目</w:t>
      </w:r>
      <w:r>
        <w:rPr>
          <w:rFonts w:asciiTheme="majorEastAsia" w:eastAsiaTheme="majorEastAsia" w:hAnsiTheme="majorEastAsia" w:hint="eastAsia"/>
        </w:rPr>
        <w:t>是JAVA，</w:t>
      </w:r>
      <w:r>
        <w:rPr>
          <w:rFonts w:asciiTheme="majorEastAsia" w:eastAsiaTheme="majorEastAsia" w:hAnsiTheme="majorEastAsia"/>
        </w:rPr>
        <w:t>自己没事捣鼓的安卓源码也是</w:t>
      </w:r>
      <w:r>
        <w:rPr>
          <w:rFonts w:asciiTheme="majorEastAsia" w:eastAsiaTheme="majorEastAsia" w:hAnsiTheme="majorEastAsia" w:hint="eastAsia"/>
        </w:rPr>
        <w:t>JAVA、JNI混合，以前</w:t>
      </w:r>
      <w:r>
        <w:rPr>
          <w:rFonts w:asciiTheme="majorEastAsia" w:eastAsiaTheme="majorEastAsia" w:hAnsiTheme="majorEastAsia"/>
        </w:rPr>
        <w:t>给字幕组设计的一个简单</w:t>
      </w:r>
      <w:r>
        <w:rPr>
          <w:rFonts w:asciiTheme="majorEastAsia" w:eastAsiaTheme="majorEastAsia" w:hAnsiTheme="majorEastAsia" w:hint="eastAsia"/>
        </w:rPr>
        <w:t>时间轴查错</w:t>
      </w:r>
      <w:r>
        <w:rPr>
          <w:rFonts w:asciiTheme="majorEastAsia" w:eastAsiaTheme="majorEastAsia" w:hAnsiTheme="majorEastAsia"/>
        </w:rPr>
        <w:t>软件也是（</w:t>
      </w:r>
      <w:hyperlink r:id="rId23" w:history="1">
        <w:r w:rsidRPr="00D20E20">
          <w:rPr>
            <w:rStyle w:val="a7"/>
            <w:rFonts w:asciiTheme="majorEastAsia" w:eastAsiaTheme="majorEastAsia" w:hAnsiTheme="majorEastAsia" w:hint="eastAsia"/>
          </w:rPr>
          <w:t>http://github.com/oubeichen/TSGSUB</w:t>
        </w:r>
      </w:hyperlink>
      <w:r>
        <w:rPr>
          <w:rFonts w:asciiTheme="majorEastAsia" w:eastAsiaTheme="majorEastAsia" w:hAnsiTheme="majorEastAsia"/>
        </w:rPr>
        <w:t>）</w:t>
      </w:r>
      <w:r w:rsidR="008A49F5">
        <w:rPr>
          <w:rFonts w:asciiTheme="majorEastAsia" w:eastAsiaTheme="majorEastAsia" w:hAnsiTheme="majorEastAsia" w:hint="eastAsia"/>
        </w:rPr>
        <w:t>，</w:t>
      </w:r>
      <w:r w:rsidR="008A49F5">
        <w:rPr>
          <w:rFonts w:asciiTheme="majorEastAsia" w:eastAsiaTheme="majorEastAsia" w:hAnsiTheme="majorEastAsia"/>
        </w:rPr>
        <w:t>再之前</w:t>
      </w:r>
      <w:r w:rsidR="008A49F5">
        <w:rPr>
          <w:rFonts w:asciiTheme="majorEastAsia" w:eastAsiaTheme="majorEastAsia" w:hAnsiTheme="majorEastAsia" w:hint="eastAsia"/>
        </w:rPr>
        <w:t>的数据结构</w:t>
      </w:r>
      <w:r w:rsidR="008A49F5">
        <w:rPr>
          <w:rFonts w:asciiTheme="majorEastAsia" w:eastAsiaTheme="majorEastAsia" w:hAnsiTheme="majorEastAsia"/>
        </w:rPr>
        <w:t>给</w:t>
      </w:r>
      <w:r w:rsidR="008A49F5">
        <w:rPr>
          <w:rFonts w:asciiTheme="majorEastAsia" w:eastAsiaTheme="majorEastAsia" w:hAnsiTheme="majorEastAsia" w:hint="eastAsia"/>
        </w:rPr>
        <w:t>模拟pagerank软件</w:t>
      </w:r>
      <w:r w:rsidR="008A49F5">
        <w:rPr>
          <w:rFonts w:asciiTheme="majorEastAsia" w:eastAsiaTheme="majorEastAsia" w:hAnsiTheme="majorEastAsia"/>
        </w:rPr>
        <w:t>写</w:t>
      </w:r>
      <w:r w:rsidR="008A49F5">
        <w:rPr>
          <w:rFonts w:asciiTheme="majorEastAsia" w:eastAsiaTheme="majorEastAsia" w:hAnsiTheme="majorEastAsia" w:hint="eastAsia"/>
        </w:rPr>
        <w:t>的更简单的GUI也是JAVA。</w:t>
      </w:r>
    </w:p>
    <w:p w:rsidR="00F801C2" w:rsidRDefault="007C633B" w:rsidP="00A2407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但JAVA也不是</w:t>
      </w:r>
      <w:r>
        <w:rPr>
          <w:rFonts w:asciiTheme="majorEastAsia" w:eastAsiaTheme="majorEastAsia" w:hAnsiTheme="majorEastAsia"/>
        </w:rPr>
        <w:t>没</w:t>
      </w:r>
      <w:r>
        <w:rPr>
          <w:rFonts w:asciiTheme="majorEastAsia" w:eastAsiaTheme="majorEastAsia" w:hAnsiTheme="majorEastAsia" w:hint="eastAsia"/>
        </w:rPr>
        <w:t>缺点</w:t>
      </w:r>
      <w:r>
        <w:rPr>
          <w:rFonts w:asciiTheme="majorEastAsia" w:eastAsiaTheme="majorEastAsia" w:hAnsiTheme="majorEastAsia"/>
        </w:rPr>
        <w:t>，如果在</w:t>
      </w:r>
      <w:r>
        <w:rPr>
          <w:rFonts w:asciiTheme="majorEastAsia" w:eastAsiaTheme="majorEastAsia" w:hAnsiTheme="majorEastAsia" w:hint="eastAsia"/>
        </w:rPr>
        <w:t>虚拟机中</w:t>
      </w:r>
      <w:r>
        <w:rPr>
          <w:rFonts w:asciiTheme="majorEastAsia" w:eastAsiaTheme="majorEastAsia" w:hAnsiTheme="majorEastAsia"/>
        </w:rPr>
        <w:t>运行，效率</w:t>
      </w:r>
      <w:r>
        <w:rPr>
          <w:rFonts w:asciiTheme="majorEastAsia" w:eastAsiaTheme="majorEastAsia" w:hAnsiTheme="majorEastAsia" w:hint="eastAsia"/>
        </w:rPr>
        <w:t>很</w:t>
      </w:r>
      <w:r>
        <w:rPr>
          <w:rFonts w:asciiTheme="majorEastAsia" w:eastAsiaTheme="majorEastAsia" w:hAnsiTheme="majorEastAsia"/>
        </w:rPr>
        <w:t>低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而且再怎么样也无法使用</w:t>
      </w:r>
      <w:r>
        <w:rPr>
          <w:rFonts w:asciiTheme="majorEastAsia" w:eastAsiaTheme="majorEastAsia" w:hAnsiTheme="majorEastAsia" w:hint="eastAsia"/>
        </w:rPr>
        <w:t>多核（也就是说JAVA的</w:t>
      </w:r>
      <w:r>
        <w:rPr>
          <w:rFonts w:asciiTheme="majorEastAsia" w:eastAsiaTheme="majorEastAsia" w:hAnsiTheme="majorEastAsia"/>
        </w:rPr>
        <w:t>多线程其实是时间片轮之类的算法，而不是真正同时运行）。</w:t>
      </w:r>
      <w:r w:rsidR="00DC1BFD">
        <w:rPr>
          <w:rFonts w:asciiTheme="majorEastAsia" w:eastAsiaTheme="majorEastAsia" w:hAnsiTheme="majorEastAsia" w:hint="eastAsia"/>
        </w:rPr>
        <w:t>当然</w:t>
      </w:r>
      <w:r w:rsidR="00DC1BFD">
        <w:rPr>
          <w:rFonts w:asciiTheme="majorEastAsia" w:eastAsiaTheme="majorEastAsia" w:hAnsiTheme="majorEastAsia"/>
        </w:rPr>
        <w:t>我们这些普通用户使用的</w:t>
      </w:r>
      <w:r w:rsidR="00DC1BFD">
        <w:rPr>
          <w:rFonts w:asciiTheme="majorEastAsia" w:eastAsiaTheme="majorEastAsia" w:hAnsiTheme="majorEastAsia" w:hint="eastAsia"/>
        </w:rPr>
        <w:t>JVM也没法JIT。</w:t>
      </w:r>
      <w:r w:rsidR="00F801C2">
        <w:rPr>
          <w:rFonts w:asciiTheme="majorEastAsia" w:eastAsiaTheme="majorEastAsia" w:hAnsiTheme="majorEastAsia" w:hint="eastAsia"/>
        </w:rPr>
        <w:t>还有32位JVM也有</w:t>
      </w:r>
      <w:r w:rsidR="00F801C2">
        <w:rPr>
          <w:rFonts w:asciiTheme="majorEastAsia" w:eastAsiaTheme="majorEastAsia" w:hAnsiTheme="majorEastAsia"/>
        </w:rPr>
        <w:t>这里那里的</w:t>
      </w:r>
      <w:r w:rsidR="00F801C2">
        <w:rPr>
          <w:rFonts w:asciiTheme="majorEastAsia" w:eastAsiaTheme="majorEastAsia" w:hAnsiTheme="majorEastAsia" w:hint="eastAsia"/>
        </w:rPr>
        <w:t>限制</w:t>
      </w:r>
      <w:r w:rsidR="00F801C2">
        <w:rPr>
          <w:rFonts w:asciiTheme="majorEastAsia" w:eastAsiaTheme="majorEastAsia" w:hAnsiTheme="majorEastAsia"/>
        </w:rPr>
        <w:t>。</w:t>
      </w:r>
      <w:r w:rsidR="00F801C2">
        <w:rPr>
          <w:rFonts w:asciiTheme="majorEastAsia" w:eastAsiaTheme="majorEastAsia" w:hAnsiTheme="majorEastAsia" w:hint="eastAsia"/>
        </w:rPr>
        <w:t>怪不得</w:t>
      </w:r>
      <w:r w:rsidR="00F801C2">
        <w:rPr>
          <w:rFonts w:asciiTheme="majorEastAsia" w:eastAsiaTheme="majorEastAsia" w:hAnsiTheme="majorEastAsia"/>
        </w:rPr>
        <w:t>安卓经常被人诟病</w:t>
      </w:r>
      <w:r w:rsidR="00F801C2">
        <w:rPr>
          <w:rFonts w:asciiTheme="majorEastAsia" w:eastAsiaTheme="majorEastAsia" w:hAnsiTheme="majorEastAsia" w:hint="eastAsia"/>
        </w:rPr>
        <w:t>，</w:t>
      </w:r>
      <w:r w:rsidR="00F801C2">
        <w:rPr>
          <w:rFonts w:asciiTheme="majorEastAsia" w:eastAsiaTheme="majorEastAsia" w:hAnsiTheme="majorEastAsia"/>
        </w:rPr>
        <w:t>最近</w:t>
      </w:r>
      <w:r w:rsidR="003F70D1">
        <w:rPr>
          <w:rFonts w:asciiTheme="majorEastAsia" w:eastAsiaTheme="majorEastAsia" w:hAnsiTheme="majorEastAsia" w:hint="eastAsia"/>
        </w:rPr>
        <w:t>4.4开始</w:t>
      </w:r>
      <w:r w:rsidR="00F801C2">
        <w:rPr>
          <w:rFonts w:asciiTheme="majorEastAsia" w:eastAsiaTheme="majorEastAsia" w:hAnsiTheme="majorEastAsia" w:hint="eastAsia"/>
        </w:rPr>
        <w:t>狠下心来整改</w:t>
      </w:r>
      <w:r w:rsidR="00F801C2">
        <w:rPr>
          <w:rFonts w:asciiTheme="majorEastAsia" w:eastAsiaTheme="majorEastAsia" w:hAnsiTheme="majorEastAsia"/>
        </w:rPr>
        <w:t>，使用</w:t>
      </w:r>
      <w:r w:rsidR="00F801C2">
        <w:rPr>
          <w:rFonts w:asciiTheme="majorEastAsia" w:eastAsiaTheme="majorEastAsia" w:hAnsiTheme="majorEastAsia" w:hint="eastAsia"/>
        </w:rPr>
        <w:t>新的</w:t>
      </w:r>
      <w:r w:rsidR="003F70D1">
        <w:rPr>
          <w:rFonts w:asciiTheme="majorEastAsia" w:eastAsiaTheme="majorEastAsia" w:hAnsiTheme="majorEastAsia" w:hint="eastAsia"/>
        </w:rPr>
        <w:t>ART</w:t>
      </w:r>
      <w:r w:rsidR="00F801C2">
        <w:rPr>
          <w:rFonts w:asciiTheme="majorEastAsia" w:eastAsiaTheme="majorEastAsia" w:hAnsiTheme="majorEastAsia"/>
        </w:rPr>
        <w:t>。</w:t>
      </w:r>
    </w:p>
    <w:p w:rsidR="00DC1BFD" w:rsidRDefault="00DC1BFD" w:rsidP="00A2407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所以</w:t>
      </w:r>
      <w:r>
        <w:rPr>
          <w:rFonts w:asciiTheme="majorEastAsia" w:eastAsiaTheme="majorEastAsia" w:hAnsiTheme="majorEastAsia"/>
        </w:rPr>
        <w:t>理论上</w:t>
      </w:r>
      <w:r w:rsidR="00A24074">
        <w:rPr>
          <w:rFonts w:asciiTheme="majorEastAsia" w:eastAsiaTheme="majorEastAsia" w:hAnsiTheme="majorEastAsia" w:hint="eastAsia"/>
        </w:rPr>
        <w:t>又要</w:t>
      </w:r>
      <w:r>
        <w:rPr>
          <w:rFonts w:asciiTheme="majorEastAsia" w:eastAsiaTheme="majorEastAsia" w:hAnsiTheme="majorEastAsia" w:hint="eastAsia"/>
        </w:rPr>
        <w:t>追求</w:t>
      </w:r>
      <w:r w:rsidR="00A24074">
        <w:rPr>
          <w:rFonts w:asciiTheme="majorEastAsia" w:eastAsiaTheme="majorEastAsia" w:hAnsiTheme="majorEastAsia"/>
        </w:rPr>
        <w:t>效率</w:t>
      </w:r>
      <w:r w:rsidR="00A24074">
        <w:rPr>
          <w:rFonts w:asciiTheme="majorEastAsia" w:eastAsiaTheme="majorEastAsia" w:hAnsiTheme="majorEastAsia" w:hint="eastAsia"/>
        </w:rPr>
        <w:t>又</w:t>
      </w:r>
      <w:r>
        <w:rPr>
          <w:rFonts w:asciiTheme="majorEastAsia" w:eastAsiaTheme="majorEastAsia" w:hAnsiTheme="majorEastAsia"/>
        </w:rPr>
        <w:t>追求</w:t>
      </w:r>
      <w:r w:rsidR="00A24074">
        <w:rPr>
          <w:rFonts w:asciiTheme="majorEastAsia" w:eastAsiaTheme="majorEastAsia" w:hAnsiTheme="majorEastAsia" w:hint="eastAsia"/>
        </w:rPr>
        <w:t>可</w:t>
      </w:r>
      <w:r>
        <w:rPr>
          <w:rFonts w:asciiTheme="majorEastAsia" w:eastAsiaTheme="majorEastAsia" w:hAnsiTheme="majorEastAsia"/>
        </w:rPr>
        <w:t>移植性应该首选</w:t>
      </w:r>
      <w:r>
        <w:rPr>
          <w:rFonts w:asciiTheme="majorEastAsia" w:eastAsiaTheme="majorEastAsia" w:hAnsiTheme="majorEastAsia" w:hint="eastAsia"/>
        </w:rPr>
        <w:t>C和C++，</w:t>
      </w:r>
      <w:r>
        <w:rPr>
          <w:rFonts w:asciiTheme="majorEastAsia" w:eastAsiaTheme="majorEastAsia" w:hAnsiTheme="majorEastAsia"/>
        </w:rPr>
        <w:t>无奈离开了</w:t>
      </w:r>
      <w:r>
        <w:rPr>
          <w:rFonts w:asciiTheme="majorEastAsia" w:eastAsiaTheme="majorEastAsia" w:hAnsiTheme="majorEastAsia" w:hint="eastAsia"/>
        </w:rPr>
        <w:t>Visual Studio的GUI编程</w:t>
      </w:r>
      <w:r>
        <w:rPr>
          <w:rFonts w:asciiTheme="majorEastAsia" w:eastAsiaTheme="majorEastAsia" w:hAnsiTheme="majorEastAsia"/>
        </w:rPr>
        <w:t>看得人头疼，而且有同学</w:t>
      </w:r>
      <w:r>
        <w:rPr>
          <w:rFonts w:asciiTheme="majorEastAsia" w:eastAsiaTheme="majorEastAsia" w:hAnsiTheme="majorEastAsia" w:hint="eastAsia"/>
        </w:rPr>
        <w:t>（NOIp提高组</w:t>
      </w:r>
      <w:r>
        <w:rPr>
          <w:rFonts w:asciiTheme="majorEastAsia" w:eastAsiaTheme="majorEastAsia" w:hAnsiTheme="majorEastAsia"/>
        </w:rPr>
        <w:t>一等奖水平）</w:t>
      </w:r>
      <w:r>
        <w:rPr>
          <w:rFonts w:asciiTheme="majorEastAsia" w:eastAsiaTheme="majorEastAsia" w:hAnsiTheme="majorEastAsia" w:hint="eastAsia"/>
        </w:rPr>
        <w:t>高中</w:t>
      </w:r>
      <w:r>
        <w:rPr>
          <w:rFonts w:asciiTheme="majorEastAsia" w:eastAsiaTheme="majorEastAsia" w:hAnsiTheme="majorEastAsia"/>
        </w:rPr>
        <w:t>花了一个暑假才写了一个五子棋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先例，所以一般都是望而却步。</w:t>
      </w:r>
    </w:p>
    <w:p w:rsidR="00BF7813" w:rsidRDefault="00BF7813" w:rsidP="00A2407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事实上长期使用</w:t>
      </w:r>
      <w:r>
        <w:rPr>
          <w:rFonts w:asciiTheme="majorEastAsia" w:eastAsiaTheme="majorEastAsia" w:hAnsiTheme="majorEastAsia"/>
        </w:rPr>
        <w:t>软件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收到脚本语言、批处理、</w:t>
      </w:r>
      <w:r>
        <w:rPr>
          <w:rFonts w:asciiTheme="majorEastAsia" w:eastAsiaTheme="majorEastAsia" w:hAnsiTheme="majorEastAsia" w:hint="eastAsia"/>
        </w:rPr>
        <w:t>Linux终端的</w:t>
      </w:r>
      <w:r>
        <w:rPr>
          <w:rFonts w:asciiTheme="majorEastAsia" w:eastAsiaTheme="majorEastAsia" w:hAnsiTheme="majorEastAsia"/>
        </w:rPr>
        <w:t>影响又觉得</w:t>
      </w:r>
      <w:r>
        <w:rPr>
          <w:rFonts w:asciiTheme="majorEastAsia" w:eastAsiaTheme="majorEastAsia" w:hAnsiTheme="majorEastAsia" w:hint="eastAsia"/>
        </w:rPr>
        <w:t>GUI不算什么</w:t>
      </w:r>
      <w:r>
        <w:rPr>
          <w:rFonts w:asciiTheme="majorEastAsia" w:eastAsiaTheme="majorEastAsia" w:hAnsiTheme="majorEastAsia"/>
        </w:rPr>
        <w:t>，命令行程序才是王道，那些民用需要高效率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软件基本上都可以用命令行解决吧。（</w:t>
      </w:r>
      <w:r>
        <w:rPr>
          <w:rFonts w:asciiTheme="majorEastAsia" w:eastAsiaTheme="majorEastAsia" w:hAnsiTheme="majorEastAsia" w:hint="eastAsia"/>
        </w:rPr>
        <w:t>平时喜欢</w:t>
      </w:r>
      <w:r>
        <w:rPr>
          <w:rFonts w:asciiTheme="majorEastAsia" w:eastAsiaTheme="majorEastAsia" w:hAnsiTheme="majorEastAsia"/>
        </w:rPr>
        <w:t>玩的</w:t>
      </w:r>
      <w:r w:rsidR="00911095">
        <w:rPr>
          <w:rFonts w:asciiTheme="majorEastAsia" w:eastAsiaTheme="majorEastAsia" w:hAnsiTheme="majorEastAsia" w:hint="eastAsia"/>
        </w:rPr>
        <w:t>视频</w:t>
      </w:r>
      <w:r w:rsidR="00911095">
        <w:rPr>
          <w:rFonts w:asciiTheme="majorEastAsia" w:eastAsiaTheme="majorEastAsia" w:hAnsiTheme="majorEastAsia"/>
        </w:rPr>
        <w:t>转码</w:t>
      </w:r>
      <w:r w:rsidR="00911095">
        <w:rPr>
          <w:rFonts w:asciiTheme="majorEastAsia" w:eastAsiaTheme="majorEastAsia" w:hAnsiTheme="majorEastAsia" w:hint="eastAsia"/>
        </w:rPr>
        <w:t>相关</w:t>
      </w:r>
      <w:r w:rsidR="00911095">
        <w:rPr>
          <w:rFonts w:asciiTheme="majorEastAsia" w:eastAsiaTheme="majorEastAsia" w:hAnsiTheme="majorEastAsia"/>
        </w:rPr>
        <w:t>的软件</w:t>
      </w:r>
      <w:r w:rsidR="00911095">
        <w:rPr>
          <w:rFonts w:asciiTheme="majorEastAsia" w:eastAsiaTheme="majorEastAsia" w:hAnsiTheme="majorEastAsia" w:hint="eastAsia"/>
        </w:rPr>
        <w:t>基本上</w:t>
      </w:r>
      <w:r w:rsidR="00911095">
        <w:rPr>
          <w:rFonts w:asciiTheme="majorEastAsia" w:eastAsiaTheme="majorEastAsia" w:hAnsiTheme="majorEastAsia"/>
        </w:rPr>
        <w:t>都可以</w:t>
      </w:r>
      <w:r w:rsidR="00911095">
        <w:rPr>
          <w:rFonts w:asciiTheme="majorEastAsia" w:eastAsiaTheme="majorEastAsia" w:hAnsiTheme="majorEastAsia" w:hint="eastAsia"/>
        </w:rPr>
        <w:t>命令行</w:t>
      </w:r>
      <w:r w:rsidR="00911095">
        <w:rPr>
          <w:rFonts w:asciiTheme="majorEastAsia" w:eastAsiaTheme="majorEastAsia" w:hAnsiTheme="majorEastAsia"/>
        </w:rPr>
        <w:t>，</w:t>
      </w:r>
      <w:r w:rsidR="00911095">
        <w:rPr>
          <w:rFonts w:asciiTheme="majorEastAsia" w:eastAsiaTheme="majorEastAsia" w:hAnsiTheme="majorEastAsia" w:hint="eastAsia"/>
        </w:rPr>
        <w:t>如</w:t>
      </w:r>
      <w:r>
        <w:rPr>
          <w:rFonts w:asciiTheme="majorEastAsia" w:eastAsiaTheme="majorEastAsia" w:hAnsiTheme="majorEastAsia" w:hint="eastAsia"/>
        </w:rPr>
        <w:t>x264</w:t>
      </w:r>
      <w:r w:rsidR="00911095">
        <w:rPr>
          <w:rFonts w:asciiTheme="majorEastAsia" w:eastAsiaTheme="majorEastAsia" w:hAnsiTheme="majorEastAsia" w:hint="eastAsia"/>
        </w:rPr>
        <w:t>，mkvmerge，gpac，neroaac，</w:t>
      </w:r>
      <w:r w:rsidR="00911095">
        <w:rPr>
          <w:rFonts w:asciiTheme="majorEastAsia" w:eastAsiaTheme="majorEastAsia" w:hAnsiTheme="majorEastAsia"/>
        </w:rPr>
        <w:t>又比如说</w:t>
      </w:r>
      <w:r w:rsidR="00911095">
        <w:rPr>
          <w:rFonts w:asciiTheme="majorEastAsia" w:eastAsiaTheme="majorEastAsia" w:hAnsiTheme="majorEastAsia" w:hint="eastAsia"/>
        </w:rPr>
        <w:t>服务器搭建</w:t>
      </w:r>
      <w:r w:rsidR="00911095">
        <w:rPr>
          <w:rFonts w:asciiTheme="majorEastAsia" w:eastAsiaTheme="majorEastAsia" w:hAnsiTheme="majorEastAsia"/>
        </w:rPr>
        <w:t>，</w:t>
      </w:r>
      <w:r w:rsidR="00911095">
        <w:rPr>
          <w:rFonts w:asciiTheme="majorEastAsia" w:eastAsiaTheme="majorEastAsia" w:hAnsiTheme="majorEastAsia" w:hint="eastAsia"/>
        </w:rPr>
        <w:t>apache，mysql都可以命令行</w:t>
      </w:r>
      <w:r w:rsidR="00911095">
        <w:rPr>
          <w:rFonts w:asciiTheme="majorEastAsia" w:eastAsiaTheme="majorEastAsia" w:hAnsiTheme="majorEastAsia"/>
        </w:rPr>
        <w:t>解决</w:t>
      </w:r>
      <w:r w:rsidR="00FF306C">
        <w:rPr>
          <w:rFonts w:asciiTheme="majorEastAsia" w:eastAsiaTheme="majorEastAsia" w:hAnsiTheme="majorEastAsia" w:hint="eastAsia"/>
        </w:rPr>
        <w:t>，</w:t>
      </w:r>
      <w:r w:rsidR="00251C4B">
        <w:rPr>
          <w:rFonts w:asciiTheme="majorEastAsia" w:eastAsiaTheme="majorEastAsia" w:hAnsiTheme="majorEastAsia"/>
        </w:rPr>
        <w:t>所以</w:t>
      </w:r>
      <w:r w:rsidR="00251C4B">
        <w:rPr>
          <w:rFonts w:asciiTheme="majorEastAsia" w:eastAsiaTheme="majorEastAsia" w:hAnsiTheme="majorEastAsia" w:hint="eastAsia"/>
        </w:rPr>
        <w:t>可以</w:t>
      </w:r>
      <w:r w:rsidR="00251C4B">
        <w:rPr>
          <w:rFonts w:asciiTheme="majorEastAsia" w:eastAsiaTheme="majorEastAsia" w:hAnsiTheme="majorEastAsia"/>
        </w:rPr>
        <w:t>写自动脚本</w:t>
      </w:r>
      <w:r w:rsidR="00FF306C">
        <w:rPr>
          <w:rFonts w:asciiTheme="majorEastAsia" w:eastAsiaTheme="majorEastAsia" w:hAnsiTheme="majorEastAsia"/>
        </w:rPr>
        <w:t>节省了大量时间精力</w:t>
      </w:r>
      <w:r w:rsidR="00911095">
        <w:rPr>
          <w:rFonts w:asciiTheme="majorEastAsia" w:eastAsiaTheme="majorEastAsia" w:hAnsiTheme="majorEastAsia" w:hint="eastAsia"/>
        </w:rPr>
        <w:t>，</w:t>
      </w:r>
      <w:r w:rsidR="00911095">
        <w:rPr>
          <w:rFonts w:asciiTheme="majorEastAsia" w:eastAsiaTheme="majorEastAsia" w:hAnsiTheme="majorEastAsia"/>
        </w:rPr>
        <w:t>貌似</w:t>
      </w:r>
      <w:r w:rsidR="00911095">
        <w:rPr>
          <w:rFonts w:asciiTheme="majorEastAsia" w:eastAsiaTheme="majorEastAsia" w:hAnsiTheme="majorEastAsia" w:hint="eastAsia"/>
        </w:rPr>
        <w:t>IIS不行</w:t>
      </w:r>
      <w:r>
        <w:rPr>
          <w:rFonts w:asciiTheme="majorEastAsia" w:eastAsiaTheme="majorEastAsia" w:hAnsiTheme="majorEastAsia" w:hint="eastAsia"/>
        </w:rPr>
        <w:t>）</w:t>
      </w:r>
    </w:p>
    <w:p w:rsidR="0000740E" w:rsidRDefault="0000740E" w:rsidP="00A24074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不过这一切的一切</w:t>
      </w:r>
      <w:r>
        <w:rPr>
          <w:rFonts w:asciiTheme="majorEastAsia" w:eastAsiaTheme="majorEastAsia" w:hAnsiTheme="majorEastAsia"/>
        </w:rPr>
        <w:t>对于</w:t>
      </w:r>
      <w:r>
        <w:rPr>
          <w:rFonts w:asciiTheme="majorEastAsia" w:eastAsiaTheme="majorEastAsia" w:hAnsiTheme="majorEastAsia" w:hint="eastAsia"/>
        </w:rPr>
        <w:t>精通多门编程语言的</w:t>
      </w:r>
      <w:r>
        <w:rPr>
          <w:rFonts w:asciiTheme="majorEastAsia" w:eastAsiaTheme="majorEastAsia" w:hAnsiTheme="majorEastAsia"/>
        </w:rPr>
        <w:t>学神和学霸们来说都不是问题。</w:t>
      </w:r>
      <w:r>
        <w:rPr>
          <w:rFonts w:asciiTheme="majorEastAsia" w:eastAsiaTheme="majorEastAsia" w:hAnsiTheme="majorEastAsia" w:hint="eastAsia"/>
        </w:rPr>
        <w:t>现在</w:t>
      </w:r>
      <w:r>
        <w:rPr>
          <w:rFonts w:asciiTheme="majorEastAsia" w:eastAsiaTheme="majorEastAsia" w:hAnsiTheme="majorEastAsia"/>
        </w:rPr>
        <w:t>也是，</w:t>
      </w:r>
      <w:r>
        <w:rPr>
          <w:rFonts w:asciiTheme="majorEastAsia" w:eastAsiaTheme="majorEastAsia" w:hAnsiTheme="majorEastAsia" w:hint="eastAsia"/>
        </w:rPr>
        <w:t>当我们</w:t>
      </w:r>
      <w:r>
        <w:rPr>
          <w:rFonts w:asciiTheme="majorEastAsia" w:eastAsiaTheme="majorEastAsia" w:hAnsiTheme="majorEastAsia"/>
        </w:rPr>
        <w:t>最后一个晚上才拼死拼活弄出一个</w:t>
      </w:r>
      <w:r>
        <w:rPr>
          <w:rFonts w:asciiTheme="majorEastAsia" w:eastAsiaTheme="majorEastAsia" w:hAnsiTheme="majorEastAsia" w:hint="eastAsia"/>
        </w:rPr>
        <w:t>Demo来</w:t>
      </w:r>
      <w:r w:rsidR="00654D61">
        <w:rPr>
          <w:rFonts w:asciiTheme="majorEastAsia" w:eastAsiaTheme="majorEastAsia" w:hAnsiTheme="majorEastAsia" w:hint="eastAsia"/>
        </w:rPr>
        <w:t>，还差点</w:t>
      </w:r>
      <w:r w:rsidR="00654D61">
        <w:rPr>
          <w:rFonts w:asciiTheme="majorEastAsia" w:eastAsiaTheme="majorEastAsia" w:hAnsiTheme="majorEastAsia"/>
        </w:rPr>
        <w:t>因为误操作导致代码</w:t>
      </w:r>
      <w:r w:rsidR="00654D61">
        <w:rPr>
          <w:rFonts w:asciiTheme="majorEastAsia" w:eastAsiaTheme="majorEastAsia" w:hAnsiTheme="majorEastAsia" w:hint="eastAsia"/>
        </w:rPr>
        <w:t>被删除</w:t>
      </w:r>
      <w:r w:rsidR="00654D61">
        <w:rPr>
          <w:rFonts w:asciiTheme="majorEastAsia" w:eastAsiaTheme="majorEastAsia" w:hAnsiTheme="majorEastAsia"/>
        </w:rPr>
        <w:t>（</w:t>
      </w:r>
      <w:r w:rsidR="00654D61">
        <w:rPr>
          <w:rFonts w:asciiTheme="majorEastAsia" w:eastAsiaTheme="majorEastAsia" w:hAnsiTheme="majorEastAsia" w:hint="eastAsia"/>
        </w:rPr>
        <w:t>伟大的</w:t>
      </w:r>
      <w:r w:rsidR="00654D61">
        <w:rPr>
          <w:rFonts w:asciiTheme="majorEastAsia" w:eastAsiaTheme="majorEastAsia" w:hAnsiTheme="majorEastAsia"/>
        </w:rPr>
        <w:t>数据恢复工具！</w:t>
      </w:r>
      <w:r w:rsidR="00654D61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的时候</w:t>
      </w:r>
      <w:r>
        <w:rPr>
          <w:rFonts w:asciiTheme="majorEastAsia" w:eastAsiaTheme="majorEastAsia" w:hAnsiTheme="majorEastAsia"/>
        </w:rPr>
        <w:t>，他们不是在完善更多的功能、</w:t>
      </w:r>
      <w:r>
        <w:rPr>
          <w:rFonts w:asciiTheme="majorEastAsia" w:eastAsiaTheme="majorEastAsia" w:hAnsiTheme="majorEastAsia" w:hint="eastAsia"/>
        </w:rPr>
        <w:t>为实验三做准备</w:t>
      </w:r>
      <w:r>
        <w:rPr>
          <w:rFonts w:asciiTheme="majorEastAsia" w:eastAsiaTheme="majorEastAsia" w:hAnsiTheme="majorEastAsia"/>
        </w:rPr>
        <w:t>，</w:t>
      </w:r>
      <w:r>
        <w:rPr>
          <w:rFonts w:asciiTheme="majorEastAsia" w:eastAsiaTheme="majorEastAsia" w:hAnsiTheme="majorEastAsia" w:hint="eastAsia"/>
        </w:rPr>
        <w:t>就是投身于设计</w:t>
      </w:r>
      <w:r>
        <w:rPr>
          <w:rFonts w:asciiTheme="majorEastAsia" w:eastAsiaTheme="majorEastAsia" w:hAnsiTheme="majorEastAsia"/>
        </w:rPr>
        <w:t>算法</w:t>
      </w:r>
      <w:r>
        <w:rPr>
          <w:rFonts w:asciiTheme="majorEastAsia" w:eastAsiaTheme="majorEastAsia" w:hAnsiTheme="majorEastAsia" w:hint="eastAsia"/>
        </w:rPr>
        <w:t>的</w:t>
      </w:r>
      <w:r>
        <w:rPr>
          <w:rFonts w:asciiTheme="majorEastAsia" w:eastAsiaTheme="majorEastAsia" w:hAnsiTheme="majorEastAsia"/>
        </w:rPr>
        <w:t>精妙数学事业中。</w:t>
      </w:r>
      <w:r w:rsidR="007817EF">
        <w:rPr>
          <w:rFonts w:asciiTheme="majorEastAsia" w:eastAsiaTheme="majorEastAsia" w:hAnsiTheme="majorEastAsia" w:hint="eastAsia"/>
        </w:rPr>
        <w:t>正所谓</w:t>
      </w:r>
      <w:r w:rsidR="007817EF">
        <w:rPr>
          <w:rFonts w:asciiTheme="majorEastAsia" w:eastAsiaTheme="majorEastAsia" w:hAnsiTheme="majorEastAsia"/>
        </w:rPr>
        <w:t>：</w:t>
      </w:r>
    </w:p>
    <w:p w:rsidR="007817EF" w:rsidRPr="00C43C75" w:rsidRDefault="00E961D8" w:rsidP="006D3EB3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</w:t>
      </w:r>
      <w:r w:rsidR="00947F98">
        <w:rPr>
          <w:rFonts w:asciiTheme="majorEastAsia" w:eastAsiaTheme="majorEastAsia" w:hAnsiTheme="majorEastAsia" w:hint="eastAsia"/>
        </w:rPr>
        <w:t>此处略去</w:t>
      </w:r>
      <w:r w:rsidR="00947F98">
        <w:rPr>
          <w:rFonts w:asciiTheme="majorEastAsia" w:eastAsiaTheme="majorEastAsia" w:hAnsiTheme="majorEastAsia"/>
        </w:rPr>
        <w:t>打油诗一首</w:t>
      </w:r>
      <w:r>
        <w:rPr>
          <w:rFonts w:asciiTheme="majorEastAsia" w:eastAsiaTheme="majorEastAsia" w:hAnsiTheme="majorEastAsia"/>
        </w:rPr>
        <w:t>）</w:t>
      </w:r>
    </w:p>
    <w:sectPr w:rsidR="007817EF" w:rsidRPr="00C4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AC" w:rsidRDefault="000007AC" w:rsidP="001E5963">
      <w:r>
        <w:separator/>
      </w:r>
    </w:p>
  </w:endnote>
  <w:endnote w:type="continuationSeparator" w:id="0">
    <w:p w:rsidR="000007AC" w:rsidRDefault="000007AC" w:rsidP="001E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AC" w:rsidRDefault="000007AC" w:rsidP="001E5963">
      <w:r>
        <w:separator/>
      </w:r>
    </w:p>
  </w:footnote>
  <w:footnote w:type="continuationSeparator" w:id="0">
    <w:p w:rsidR="000007AC" w:rsidRDefault="000007AC" w:rsidP="001E5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43BB"/>
    <w:multiLevelType w:val="hybridMultilevel"/>
    <w:tmpl w:val="319A6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1E3F92"/>
    <w:multiLevelType w:val="hybridMultilevel"/>
    <w:tmpl w:val="49BAE682"/>
    <w:lvl w:ilvl="0" w:tplc="33CEED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17238C"/>
    <w:multiLevelType w:val="hybridMultilevel"/>
    <w:tmpl w:val="8B863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28"/>
    <w:rsid w:val="000007AC"/>
    <w:rsid w:val="000032C2"/>
    <w:rsid w:val="0000740E"/>
    <w:rsid w:val="0001443C"/>
    <w:rsid w:val="0001708E"/>
    <w:rsid w:val="000249B1"/>
    <w:rsid w:val="000716CD"/>
    <w:rsid w:val="00082648"/>
    <w:rsid w:val="00083153"/>
    <w:rsid w:val="000B1B04"/>
    <w:rsid w:val="000B1C6E"/>
    <w:rsid w:val="000C3D4C"/>
    <w:rsid w:val="000E74E6"/>
    <w:rsid w:val="00111798"/>
    <w:rsid w:val="001253B0"/>
    <w:rsid w:val="00135B9F"/>
    <w:rsid w:val="0017146E"/>
    <w:rsid w:val="00173EC7"/>
    <w:rsid w:val="001961C1"/>
    <w:rsid w:val="001D0E48"/>
    <w:rsid w:val="001E5963"/>
    <w:rsid w:val="001F5939"/>
    <w:rsid w:val="00222419"/>
    <w:rsid w:val="00246D4C"/>
    <w:rsid w:val="00251C4B"/>
    <w:rsid w:val="00264FA2"/>
    <w:rsid w:val="00277F1F"/>
    <w:rsid w:val="002B2216"/>
    <w:rsid w:val="002D6F1E"/>
    <w:rsid w:val="002F09DB"/>
    <w:rsid w:val="0031271E"/>
    <w:rsid w:val="00314E12"/>
    <w:rsid w:val="00322D10"/>
    <w:rsid w:val="00326842"/>
    <w:rsid w:val="00327F72"/>
    <w:rsid w:val="00357C2D"/>
    <w:rsid w:val="003667EE"/>
    <w:rsid w:val="003A420A"/>
    <w:rsid w:val="003C6E1E"/>
    <w:rsid w:val="003D0F3A"/>
    <w:rsid w:val="003D6A30"/>
    <w:rsid w:val="003E56F9"/>
    <w:rsid w:val="003F70D1"/>
    <w:rsid w:val="00436516"/>
    <w:rsid w:val="00465827"/>
    <w:rsid w:val="00467228"/>
    <w:rsid w:val="004759C6"/>
    <w:rsid w:val="00483356"/>
    <w:rsid w:val="004C1D1B"/>
    <w:rsid w:val="004D3400"/>
    <w:rsid w:val="004E021F"/>
    <w:rsid w:val="005255CA"/>
    <w:rsid w:val="00526056"/>
    <w:rsid w:val="00533932"/>
    <w:rsid w:val="00533A77"/>
    <w:rsid w:val="005524A8"/>
    <w:rsid w:val="00560A91"/>
    <w:rsid w:val="005618B9"/>
    <w:rsid w:val="005633AD"/>
    <w:rsid w:val="005A0FF8"/>
    <w:rsid w:val="005C6F60"/>
    <w:rsid w:val="005D3FAD"/>
    <w:rsid w:val="005E2DD6"/>
    <w:rsid w:val="00601237"/>
    <w:rsid w:val="00605C19"/>
    <w:rsid w:val="0063042C"/>
    <w:rsid w:val="00654D61"/>
    <w:rsid w:val="006637C5"/>
    <w:rsid w:val="00684BED"/>
    <w:rsid w:val="00697742"/>
    <w:rsid w:val="006A13DB"/>
    <w:rsid w:val="006B1955"/>
    <w:rsid w:val="006B3875"/>
    <w:rsid w:val="006C132B"/>
    <w:rsid w:val="006C3F57"/>
    <w:rsid w:val="006D3EB3"/>
    <w:rsid w:val="006E57BA"/>
    <w:rsid w:val="006E79A8"/>
    <w:rsid w:val="006E7BA2"/>
    <w:rsid w:val="007143A9"/>
    <w:rsid w:val="00723E6E"/>
    <w:rsid w:val="0076651A"/>
    <w:rsid w:val="007817EF"/>
    <w:rsid w:val="00781966"/>
    <w:rsid w:val="0078204A"/>
    <w:rsid w:val="007B23E2"/>
    <w:rsid w:val="007C633B"/>
    <w:rsid w:val="007E5698"/>
    <w:rsid w:val="007E706C"/>
    <w:rsid w:val="008319F2"/>
    <w:rsid w:val="00833784"/>
    <w:rsid w:val="00835800"/>
    <w:rsid w:val="008448A1"/>
    <w:rsid w:val="00863640"/>
    <w:rsid w:val="008730A5"/>
    <w:rsid w:val="00887CBB"/>
    <w:rsid w:val="00894AE7"/>
    <w:rsid w:val="00894F4C"/>
    <w:rsid w:val="008A49F5"/>
    <w:rsid w:val="008A5EE0"/>
    <w:rsid w:val="008A5F62"/>
    <w:rsid w:val="008B71FF"/>
    <w:rsid w:val="008C0E31"/>
    <w:rsid w:val="008C559C"/>
    <w:rsid w:val="008E6EEE"/>
    <w:rsid w:val="009035A9"/>
    <w:rsid w:val="00911095"/>
    <w:rsid w:val="00923386"/>
    <w:rsid w:val="009240A8"/>
    <w:rsid w:val="00934F58"/>
    <w:rsid w:val="00936EF5"/>
    <w:rsid w:val="0094499C"/>
    <w:rsid w:val="00947F98"/>
    <w:rsid w:val="009736C9"/>
    <w:rsid w:val="00976FDD"/>
    <w:rsid w:val="00992EC9"/>
    <w:rsid w:val="009A74F0"/>
    <w:rsid w:val="009B498F"/>
    <w:rsid w:val="009C7C85"/>
    <w:rsid w:val="009E0DCD"/>
    <w:rsid w:val="009E4874"/>
    <w:rsid w:val="009E55F7"/>
    <w:rsid w:val="009E739D"/>
    <w:rsid w:val="009F1987"/>
    <w:rsid w:val="00A15B54"/>
    <w:rsid w:val="00A2315D"/>
    <w:rsid w:val="00A2397A"/>
    <w:rsid w:val="00A24074"/>
    <w:rsid w:val="00A31329"/>
    <w:rsid w:val="00A35E00"/>
    <w:rsid w:val="00A819B5"/>
    <w:rsid w:val="00A8707C"/>
    <w:rsid w:val="00A87968"/>
    <w:rsid w:val="00A973CB"/>
    <w:rsid w:val="00AC4B81"/>
    <w:rsid w:val="00AD6C1D"/>
    <w:rsid w:val="00AE3EC9"/>
    <w:rsid w:val="00B21528"/>
    <w:rsid w:val="00B46A45"/>
    <w:rsid w:val="00B46D22"/>
    <w:rsid w:val="00B7403B"/>
    <w:rsid w:val="00B7589B"/>
    <w:rsid w:val="00B76B43"/>
    <w:rsid w:val="00B82C9A"/>
    <w:rsid w:val="00BC21CE"/>
    <w:rsid w:val="00BD3730"/>
    <w:rsid w:val="00BD488A"/>
    <w:rsid w:val="00BD6A01"/>
    <w:rsid w:val="00BD7399"/>
    <w:rsid w:val="00BF7813"/>
    <w:rsid w:val="00C10047"/>
    <w:rsid w:val="00C20124"/>
    <w:rsid w:val="00C32C7E"/>
    <w:rsid w:val="00C43C75"/>
    <w:rsid w:val="00C54E07"/>
    <w:rsid w:val="00C63FEC"/>
    <w:rsid w:val="00CA31A1"/>
    <w:rsid w:val="00CA4654"/>
    <w:rsid w:val="00CB1AA7"/>
    <w:rsid w:val="00CB5F9C"/>
    <w:rsid w:val="00CD7626"/>
    <w:rsid w:val="00CE5F8A"/>
    <w:rsid w:val="00D07796"/>
    <w:rsid w:val="00D31583"/>
    <w:rsid w:val="00D55B15"/>
    <w:rsid w:val="00D97F62"/>
    <w:rsid w:val="00DB55E9"/>
    <w:rsid w:val="00DC1BFD"/>
    <w:rsid w:val="00DC2088"/>
    <w:rsid w:val="00DC5ED5"/>
    <w:rsid w:val="00E02190"/>
    <w:rsid w:val="00E025F9"/>
    <w:rsid w:val="00E12BCC"/>
    <w:rsid w:val="00E22C2A"/>
    <w:rsid w:val="00E3088B"/>
    <w:rsid w:val="00E32FAD"/>
    <w:rsid w:val="00E335D5"/>
    <w:rsid w:val="00E7395E"/>
    <w:rsid w:val="00E961D8"/>
    <w:rsid w:val="00EB18D0"/>
    <w:rsid w:val="00EB2F48"/>
    <w:rsid w:val="00EF2210"/>
    <w:rsid w:val="00F26BEA"/>
    <w:rsid w:val="00F31839"/>
    <w:rsid w:val="00F32CEE"/>
    <w:rsid w:val="00F42CF4"/>
    <w:rsid w:val="00F50143"/>
    <w:rsid w:val="00F74227"/>
    <w:rsid w:val="00F801C2"/>
    <w:rsid w:val="00FE1FD8"/>
    <w:rsid w:val="00FF306C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7C4F32-7984-4320-9914-D75200E1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5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5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5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59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5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976FD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76FDD"/>
  </w:style>
  <w:style w:type="paragraph" w:styleId="a6">
    <w:name w:val="List Paragraph"/>
    <w:basedOn w:val="a"/>
    <w:uiPriority w:val="99"/>
    <w:qFormat/>
    <w:rsid w:val="0078196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34F5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43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blogjava.net/JAVA-HE/archive/2008/04/28/19672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gdeng.iteye.com/blog/140565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open.weibo.com/wiki/%E5%BE%AE%E5%8D%9AAP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houfeng0923.iteye.com/blog/1014475" TargetMode="External"/><Relationship Id="rId20" Type="http://schemas.openxmlformats.org/officeDocument/2006/relationships/hyperlink" Target="http://blog.csdn.net/welcome000yy/article/details/776076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github.com/oubeichen/TSGSUB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commons.apache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commons.apache.org/proper/commons-net/examples/mai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1014</Words>
  <Characters>5783</Characters>
  <Application>Microsoft Office Word</Application>
  <DocSecurity>0</DocSecurity>
  <Lines>48</Lines>
  <Paragraphs>13</Paragraphs>
  <ScaleCrop>false</ScaleCrop>
  <Company>Microsoft</Company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ou</dc:creator>
  <cp:keywords/>
  <dc:description/>
  <cp:lastModifiedBy>beichen ou</cp:lastModifiedBy>
  <cp:revision>180</cp:revision>
  <dcterms:created xsi:type="dcterms:W3CDTF">2013-10-21T03:24:00Z</dcterms:created>
  <dcterms:modified xsi:type="dcterms:W3CDTF">2013-11-19T13:45:00Z</dcterms:modified>
</cp:coreProperties>
</file>